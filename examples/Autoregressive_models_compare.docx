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D26F5" w14:textId="77777777" w:rsidR="00F2137E" w:rsidRDefault="007A677C" w:rsidP="007A677C">
      <w:pPr>
        <w:pStyle w:val="Rubrik1"/>
        <w:rPr>
          <w:lang w:val="en-US"/>
        </w:rPr>
      </w:pPr>
      <w:bookmarkStart w:id="0" w:name="_GoBack"/>
      <w:bookmarkEnd w:id="0"/>
      <w:r w:rsidRPr="007A677C">
        <w:rPr>
          <w:lang w:val="en-US"/>
        </w:rPr>
        <w:t>Autoregressive models</w:t>
      </w:r>
    </w:p>
    <w:p w14:paraId="5E9C4DE8" w14:textId="63EC574B" w:rsidR="000F6DBB" w:rsidRDefault="008D364A" w:rsidP="00451B9C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N</m:t>
            </m:r>
          </m:e>
          <m:sub>
            <m:r>
              <w:rPr>
                <w:rFonts w:ascii="Cambria Math"/>
                <w:lang w:val="en-US"/>
              </w:rPr>
              <m:t>t</m:t>
            </m:r>
          </m:sub>
        </m:sSub>
      </m:oMath>
      <w:r w:rsidR="000F6DBB">
        <w:rPr>
          <w:lang w:val="en-US"/>
        </w:rPr>
        <w:t>= realized population density</w:t>
      </w:r>
    </w:p>
    <w:p w14:paraId="2D65B35F" w14:textId="3E588BDD" w:rsidR="000F6DBB" w:rsidRDefault="008D364A" w:rsidP="00451B9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/>
                  <w:lang w:val="en-US"/>
                </w:rPr>
                <m:t>log</m:t>
              </m:r>
            </m:fName>
            <m:e>
              <m:r>
                <w:rPr>
                  <w:rFonts w:ascii="Cambria Math"/>
                  <w:lang w:val="en-US"/>
                </w:rPr>
                <m:t>(</m:t>
              </m:r>
            </m:e>
          </m:func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)</m:t>
          </m:r>
        </m:oMath>
      </m:oMathPara>
    </w:p>
    <w:p w14:paraId="319F012E" w14:textId="48B46652" w:rsidR="00C045CC" w:rsidRDefault="008D364A" w:rsidP="00451B9C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a</m:t>
            </m:r>
          </m:e>
          <m:sub>
            <m:r>
              <w:rPr>
                <w:rFonts w:ascii="Cambria Math"/>
                <w:lang w:val="en-US"/>
              </w:rPr>
              <m:t>1</m:t>
            </m:r>
          </m:sub>
        </m:sSub>
      </m:oMath>
      <w:r w:rsidR="00C045CC">
        <w:rPr>
          <w:lang w:val="en-US"/>
        </w:rPr>
        <w:t>= direct density-dependence</w:t>
      </w:r>
    </w:p>
    <w:p w14:paraId="3BFD07FF" w14:textId="0D8563A9" w:rsidR="00C045CC" w:rsidRDefault="008D364A" w:rsidP="00451B9C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a</m:t>
            </m:r>
          </m:e>
          <m:sub>
            <m:r>
              <w:rPr>
                <w:rFonts w:ascii="Cambria Math"/>
                <w:lang w:val="en-US"/>
              </w:rPr>
              <m:t>2</m:t>
            </m:r>
          </m:sub>
        </m:sSub>
      </m:oMath>
      <w:r w:rsidR="00C045CC">
        <w:rPr>
          <w:lang w:val="en-US"/>
        </w:rPr>
        <w:t>= delayed density-dependence</w:t>
      </w:r>
    </w:p>
    <w:p w14:paraId="752883A5" w14:textId="24F53515" w:rsidR="002501E8" w:rsidRDefault="008D364A" w:rsidP="00451B9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t+1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f(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v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)</m:t>
          </m:r>
        </m:oMath>
      </m:oMathPara>
    </w:p>
    <w:p w14:paraId="2E4F521F" w14:textId="77777777" w:rsidR="00D212BE" w:rsidRDefault="00D212BE" w:rsidP="00C045CC">
      <w:pPr>
        <w:rPr>
          <w:lang w:val="en-US"/>
        </w:rPr>
      </w:pPr>
      <w:r>
        <w:rPr>
          <w:lang w:val="en-US"/>
        </w:rPr>
        <w:t>Example, the Ricker-model:</w:t>
      </w:r>
    </w:p>
    <w:p w14:paraId="340E286F" w14:textId="505EEFDF" w:rsidR="00D212BE" w:rsidRDefault="00451B9C" w:rsidP="00451B9C">
      <w:pPr>
        <w:rPr>
          <w:lang w:val="en-US"/>
        </w:rPr>
      </w:pPr>
      <m:oMathPara>
        <m:oMath>
          <m:r>
            <w:rPr>
              <w:rFonts w:ascii="Cambria Math"/>
              <w:lang w:val="en-US"/>
            </w:rPr>
            <m:t>f(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)=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/>
                  <w:lang w:val="en-US"/>
                </w:rPr>
                <m:t>exp</m:t>
              </m:r>
            </m:fName>
            <m:e>
              <m:r>
                <w:rPr>
                  <w:rFonts w:ascii="Cambria Math"/>
                  <w:lang w:val="en-US"/>
                </w:rPr>
                <m:t>(</m:t>
              </m:r>
            </m:e>
          </m:func>
          <m:r>
            <w:rPr>
              <w:rFonts w:ascii="Cambria Math"/>
              <w:lang w:val="en-US"/>
            </w:rPr>
            <m:t>r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/>
                  <w:lang w:val="en-US"/>
                </w:rPr>
                <m:t>1</m:t>
              </m:r>
              <m:r>
                <w:rPr>
                  <w:rFonts w:asci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/>
                  <w:lang w:val="en-US"/>
                </w:rPr>
                <m:t>/K</m:t>
              </m:r>
            </m:e>
          </m:d>
          <m:r>
            <w:rPr>
              <w:rFonts w:ascii="Cambria Math"/>
              <w:lang w:val="en-US"/>
            </w:rPr>
            <m:t>)</m:t>
          </m:r>
        </m:oMath>
      </m:oMathPara>
    </w:p>
    <w:p w14:paraId="1E31F481" w14:textId="253BF352" w:rsidR="001B3768" w:rsidRDefault="008D364A" w:rsidP="00451B9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t+1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f(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,...,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k(k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1)</m:t>
              </m:r>
            </m:sub>
          </m:sSub>
          <m:r>
            <w:rPr>
              <w:rFonts w:asci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u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)</m:t>
          </m:r>
        </m:oMath>
      </m:oMathPara>
    </w:p>
    <w:p w14:paraId="7D7DCBF5" w14:textId="70E30F50" w:rsidR="00BD230D" w:rsidRDefault="00BD230D" w:rsidP="00C045CC">
      <w:pPr>
        <w:rPr>
          <w:lang w:val="en-US"/>
        </w:rPr>
      </w:pPr>
      <w:r>
        <w:rPr>
          <w:lang w:val="en-US"/>
        </w:rPr>
        <w:t xml:space="preserve">See Box 2.1, p. 17 in </w:t>
      </w:r>
      <w:r w:rsidR="00FC6AF3">
        <w:rPr>
          <w:lang w:val="en-US"/>
        </w:rPr>
        <w:fldChar w:fldCharType="begin"/>
      </w:r>
      <w:r w:rsidR="008D364A">
        <w:rPr>
          <w:lang w:val="en-US"/>
        </w:rPr>
        <w:instrText xml:space="preserve"> ADDIN EN.CITE &lt;EndNote&gt;&lt;Cite&gt;&lt;Author&gt;Ranta&lt;/Author&gt;&lt;Year&gt;2006&lt;/Year&gt;&lt;RecNum&gt;2979&lt;/RecNum&gt;&lt;DisplayText&gt;(Ranta&lt;style face="italic"&gt; et al.&lt;/style&gt; 2006)&lt;/DisplayText&gt;&lt;record&gt;&lt;rec-number&gt;2979&lt;/rec-number&gt;&lt;foreign-keys&gt;&lt;key app="EN" db-id="we9t9aefa25deceztf0pprsz90pr95wp0r0t" timestamp="1226923509"&gt;2979&lt;/key&gt;&lt;/foreign-keys&gt;&lt;ref-type name="Book"&gt;6&lt;/ref-type&gt;&lt;contributors&gt;&lt;authors&gt;&lt;author&gt;Ranta, E.&lt;/author&gt;&lt;author&gt;Lundberg, P.&lt;/author&gt;&lt;author&gt;Kaitala, V.&lt;/author&gt;&lt;/authors&gt;&lt;/contributors&gt;&lt;titles&gt;&lt;title&gt;Ecology of Populations&lt;/title&gt;&lt;/titles&gt;&lt;dates&gt;&lt;year&gt;2006&lt;/year&gt;&lt;/dates&gt;&lt;pub-location&gt;Cambridge&lt;/pub-location&gt;&lt;publisher&gt;Cambridge University Press&lt;/publisher&gt;&lt;urls&gt;&lt;pdf-urls&gt;&lt;url&gt;file://W:\REFERENSER\pdfs\-= Book =-\Data analysis, Modelling &amp;amp; Statistics\Ecological Applications\Ranta et al 2006 Ecology of Populations.pdf&lt;/url&gt;&lt;/pdf-urls&gt;&lt;/urls&gt;&lt;/record&gt;&lt;/Cite&gt;&lt;/EndNote&gt;</w:instrText>
      </w:r>
      <w:r w:rsidR="00FC6AF3">
        <w:rPr>
          <w:lang w:val="en-US"/>
        </w:rPr>
        <w:fldChar w:fldCharType="separate"/>
      </w:r>
      <w:r w:rsidR="008D364A">
        <w:rPr>
          <w:noProof/>
          <w:lang w:val="en-US"/>
        </w:rPr>
        <w:t>(</w:t>
      </w:r>
      <w:hyperlink w:anchor="_ENREF_12" w:tooltip="Ranta, 2006 #2979" w:history="1">
        <w:r w:rsidR="008D364A">
          <w:rPr>
            <w:noProof/>
            <w:lang w:val="en-US"/>
          </w:rPr>
          <w:t>Ranta</w:t>
        </w:r>
        <w:r w:rsidR="008D364A" w:rsidRPr="008D364A">
          <w:rPr>
            <w:i/>
            <w:noProof/>
            <w:lang w:val="en-US"/>
          </w:rPr>
          <w:t xml:space="preserve"> et al.</w:t>
        </w:r>
        <w:r w:rsidR="008D364A">
          <w:rPr>
            <w:noProof/>
            <w:lang w:val="en-US"/>
          </w:rPr>
          <w:t xml:space="preserve"> 2006</w:t>
        </w:r>
      </w:hyperlink>
      <w:r w:rsidR="008D364A">
        <w:rPr>
          <w:noProof/>
          <w:lang w:val="en-US"/>
        </w:rPr>
        <w:t>)</w:t>
      </w:r>
      <w:r w:rsidR="00FC6AF3">
        <w:rPr>
          <w:lang w:val="en-US"/>
        </w:rPr>
        <w:fldChar w:fldCharType="end"/>
      </w:r>
    </w:p>
    <w:p w14:paraId="5E0660B3" w14:textId="6FC0198E" w:rsidR="00D212BE" w:rsidRPr="000F6DBB" w:rsidRDefault="00D212BE" w:rsidP="00451B9C">
      <w:pPr>
        <w:rPr>
          <w:lang w:val="en-US"/>
        </w:rPr>
      </w:pPr>
      <w:r>
        <w:rPr>
          <w:lang w:val="en-US"/>
        </w:rPr>
        <w:t>Writing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w:rPr>
                <w:rFonts w:ascii="Cambria Math"/>
                <w:lang w:val="en-US"/>
              </w:rPr>
              <m:t>log</m:t>
            </m:r>
          </m:fName>
          <m:e>
            <m:r>
              <w:rPr>
                <w:rFonts w:ascii="Cambria Math"/>
                <w:lang w:val="en-US"/>
              </w:rPr>
              <m:t>(</m:t>
            </m:r>
          </m:e>
        </m:func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N</m:t>
            </m:r>
          </m:e>
          <m:sub>
            <m:r>
              <w:rPr>
                <w:rFonts w:ascii="Cambria Math"/>
                <w:lang w:val="en-US"/>
              </w:rPr>
              <m:t>t</m:t>
            </m:r>
          </m:sub>
        </m:sSub>
        <m:r>
          <w:rPr>
            <w:rFonts w:ascii="Cambria Math"/>
            <w:lang w:val="en-US"/>
          </w:rPr>
          <m:t>)=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X</m:t>
            </m:r>
          </m:e>
          <m:sub>
            <m:r>
              <w:rPr>
                <w:rFonts w:ascii="Cambria Math"/>
                <w:lang w:val="en-US"/>
              </w:rPr>
              <m:t>t</m:t>
            </m:r>
          </m:sub>
        </m:sSub>
      </m:oMath>
      <w:r>
        <w:rPr>
          <w:lang w:val="en-US"/>
        </w:rPr>
        <w:t>and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w:rPr>
                <w:rFonts w:ascii="Cambria Math"/>
                <w:lang w:val="en-US"/>
              </w:rPr>
              <m:t>log</m:t>
            </m:r>
          </m:fName>
          <m:e>
            <m:r>
              <w:rPr>
                <w:rFonts w:ascii="Cambria Math"/>
                <w:lang w:val="en-US"/>
              </w:rPr>
              <m:t>(</m:t>
            </m:r>
          </m:e>
        </m:func>
        <m:r>
          <w:rPr>
            <w:rFonts w:ascii="Cambria Math"/>
            <w:lang w:val="en-US"/>
          </w:rPr>
          <m:t>f(N))=g(X)</m:t>
        </m:r>
      </m:oMath>
      <w:r>
        <w:rPr>
          <w:lang w:val="en-US"/>
        </w:rPr>
        <w:t>,we obtain:</w:t>
      </w:r>
    </w:p>
    <w:p w14:paraId="35B8A60B" w14:textId="0E20D82D" w:rsidR="00C045CC" w:rsidRDefault="008D364A" w:rsidP="00451B9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t+1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+g(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,...,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k(k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1)</m:t>
              </m:r>
            </m:sub>
          </m:sSub>
          <m:r>
            <w:rPr>
              <w:rFonts w:asci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v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)</m:t>
          </m:r>
        </m:oMath>
      </m:oMathPara>
    </w:p>
    <w:p w14:paraId="07C6C6DF" w14:textId="1AEAB92F" w:rsidR="008F3D06" w:rsidRPr="00B56FEE" w:rsidRDefault="008D364A" w:rsidP="00451B9C">
      <w:pPr>
        <w:rPr>
          <w:position w:val="-1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R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t+1</m:t>
              </m:r>
            </m:sub>
          </m:sSub>
          <m:r>
            <w:rPr>
              <w:rFonts w:asci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=g(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,...,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k(k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1)</m:t>
              </m:r>
            </m:sub>
          </m:sSub>
          <m:r>
            <w:rPr>
              <w:rFonts w:asci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v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)</m:t>
          </m:r>
        </m:oMath>
      </m:oMathPara>
    </w:p>
    <w:p w14:paraId="6FC80870" w14:textId="77777777" w:rsidR="007A677C" w:rsidRDefault="007A677C" w:rsidP="007A677C">
      <w:pPr>
        <w:pStyle w:val="Rubrik2"/>
        <w:rPr>
          <w:lang w:val="en-US"/>
        </w:rPr>
      </w:pPr>
      <w:r>
        <w:rPr>
          <w:lang w:val="en-US"/>
        </w:rPr>
        <w:t>One trophic level</w:t>
      </w:r>
    </w:p>
    <w:p w14:paraId="67F8B010" w14:textId="77777777" w:rsidR="00751F95" w:rsidRPr="00751F95" w:rsidRDefault="007A677C" w:rsidP="00751F95">
      <w:pPr>
        <w:pStyle w:val="Rubrik3"/>
        <w:rPr>
          <w:lang w:val="en-US"/>
        </w:rPr>
      </w:pPr>
      <w:r w:rsidRPr="007A677C">
        <w:rPr>
          <w:lang w:val="en-US"/>
        </w:rPr>
        <w:t>Log-linear</w:t>
      </w:r>
    </w:p>
    <w:p w14:paraId="4A874DEC" w14:textId="77777777" w:rsidR="00751F95" w:rsidRPr="00ED3959" w:rsidRDefault="00751F95" w:rsidP="00751F95">
      <w:pPr>
        <w:pStyle w:val="Rubrik4"/>
        <w:rPr>
          <w:lang w:val="en-US"/>
        </w:rPr>
      </w:pPr>
      <w:r w:rsidRPr="00ED3959">
        <w:rPr>
          <w:lang w:val="en-US"/>
        </w:rPr>
        <w:t>First-order auto-regressive model, AR(1)</w:t>
      </w:r>
    </w:p>
    <w:p w14:paraId="43C53718" w14:textId="77777777" w:rsidR="00751F95" w:rsidRPr="00751F95" w:rsidRDefault="00751F95" w:rsidP="00751F95">
      <w:pPr>
        <w:rPr>
          <w:lang w:val="en-US"/>
        </w:rPr>
      </w:pPr>
    </w:p>
    <w:p w14:paraId="7FDF5DD2" w14:textId="386FB64A" w:rsidR="00751F95" w:rsidRPr="00751F95" w:rsidRDefault="00751F95" w:rsidP="00451B9C">
      <w:pPr>
        <w:rPr>
          <w:lang w:val="en-US"/>
        </w:rPr>
      </w:pPr>
      <w:r w:rsidRPr="00751F95">
        <w:rPr>
          <w:lang w:val="en-US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N</m:t>
            </m:r>
          </m:e>
          <m:sub>
            <m:r>
              <w:rPr>
                <w:rFonts w:ascii="Cambria Math"/>
                <w:lang w:val="en-US"/>
              </w:rPr>
              <m:t>t</m:t>
            </m:r>
          </m:sub>
        </m:sSub>
      </m:oMath>
      <w:r w:rsidRPr="00751F95">
        <w:rPr>
          <w:lang w:val="en-US"/>
        </w:rPr>
        <w:t xml:space="preserve">= abundance,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X</m:t>
            </m:r>
          </m:e>
          <m:sub>
            <m:r>
              <w:rPr>
                <w:rFonts w:ascii="Cambria Math"/>
                <w:lang w:val="en-US"/>
              </w:rPr>
              <m:t>t</m:t>
            </m:r>
          </m:sub>
        </m:sSub>
      </m:oMath>
      <w:r w:rsidRPr="00751F95">
        <w:rPr>
          <w:lang w:val="en-US"/>
        </w:rPr>
        <w:t>= log(abundance)</w:t>
      </w:r>
    </w:p>
    <w:p w14:paraId="371F33C8" w14:textId="57B6A0EE" w:rsidR="00751F95" w:rsidRPr="00751F95" w:rsidRDefault="008D364A" w:rsidP="00451B9C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R</m:t>
            </m:r>
          </m:e>
          <m:sub>
            <m:r>
              <w:rPr>
                <w:rFonts w:ascii="Cambria Math"/>
                <w:lang w:val="en-US"/>
              </w:rPr>
              <m:t>t</m:t>
            </m:r>
          </m:sub>
        </m:sSub>
      </m:oMath>
      <w:r w:rsidR="00D323E2">
        <w:rPr>
          <w:lang w:val="en-US"/>
        </w:rPr>
        <w:t xml:space="preserve">, </w:t>
      </w:r>
      <w:r w:rsidR="00751F95" w:rsidRPr="00751F95">
        <w:rPr>
          <w:lang w:val="en-US"/>
        </w:rPr>
        <w:t>log(reproductive rate), is then defined as:</w:t>
      </w:r>
    </w:p>
    <w:p w14:paraId="4312481D" w14:textId="5FA6737F" w:rsidR="00751F95" w:rsidRPr="00A86DC9" w:rsidRDefault="008D364A" w:rsidP="00451B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t+1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</m:oMath>
      </m:oMathPara>
    </w:p>
    <w:p w14:paraId="2F654CD0" w14:textId="77777777" w:rsidR="00751F95" w:rsidRPr="00751F95" w:rsidRDefault="00751F95" w:rsidP="00751F95">
      <w:pPr>
        <w:rPr>
          <w:lang w:val="en-US"/>
        </w:rPr>
      </w:pPr>
      <w:r w:rsidRPr="00751F95">
        <w:rPr>
          <w:lang w:val="en-US"/>
        </w:rPr>
        <w:t xml:space="preserve">Assume that the recruitment at time </w:t>
      </w:r>
      <w:r w:rsidRPr="00751F95">
        <w:rPr>
          <w:i/>
          <w:lang w:val="en-US"/>
        </w:rPr>
        <w:t>t</w:t>
      </w:r>
      <w:r w:rsidRPr="00751F95">
        <w:rPr>
          <w:lang w:val="en-US"/>
        </w:rPr>
        <w:t xml:space="preserve"> depends linearly on the density in the previous time step, </w:t>
      </w:r>
      <w:r w:rsidRPr="00751F95">
        <w:rPr>
          <w:i/>
          <w:lang w:val="en-US"/>
        </w:rPr>
        <w:t>t</w:t>
      </w:r>
      <w:r w:rsidRPr="00751F95">
        <w:rPr>
          <w:i/>
          <w:vertAlign w:val="subscript"/>
          <w:lang w:val="en-US"/>
        </w:rPr>
        <w:t>-1</w:t>
      </w:r>
      <w:r w:rsidRPr="00751F95">
        <w:rPr>
          <w:lang w:val="en-US"/>
        </w:rPr>
        <w:t>:</w:t>
      </w:r>
    </w:p>
    <w:p w14:paraId="5C409DF4" w14:textId="7CA60AC1" w:rsidR="00751F95" w:rsidRDefault="008D364A" w:rsidP="00451B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</m:oMath>
      </m:oMathPara>
    </w:p>
    <w:p w14:paraId="35F8840A" w14:textId="77777777" w:rsidR="00751F95" w:rsidRPr="00A86DC9" w:rsidRDefault="00751F95" w:rsidP="00751F95">
      <w:r w:rsidRPr="00A86DC9">
        <w:t>Replace R</w:t>
      </w:r>
      <w:r w:rsidRPr="00A86DC9">
        <w:rPr>
          <w:vertAlign w:val="subscript"/>
        </w:rPr>
        <w:t>t</w:t>
      </w:r>
      <w:r>
        <w:t>:</w:t>
      </w:r>
    </w:p>
    <w:p w14:paraId="19EE4AC7" w14:textId="356C68FF" w:rsidR="00751F95" w:rsidRDefault="008D364A" w:rsidP="00451B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t+1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</m:oMath>
      </m:oMathPara>
    </w:p>
    <w:p w14:paraId="65B77148" w14:textId="77777777" w:rsidR="00751F95" w:rsidRPr="00751F95" w:rsidRDefault="00751F95" w:rsidP="00751F95">
      <w:pPr>
        <w:rPr>
          <w:lang w:val="en-US"/>
        </w:rPr>
      </w:pPr>
      <w:r w:rsidRPr="00751F95">
        <w:rPr>
          <w:lang w:val="en-US"/>
        </w:rPr>
        <w:t>Move everything in time one step:</w:t>
      </w:r>
    </w:p>
    <w:p w14:paraId="4981D1D0" w14:textId="5CE564D8" w:rsidR="00751F95" w:rsidRDefault="008D364A" w:rsidP="00451B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</m:oMath>
      </m:oMathPara>
    </w:p>
    <w:p w14:paraId="145AFFAB" w14:textId="77777777" w:rsidR="00751F95" w:rsidRDefault="00751F95" w:rsidP="00751F95">
      <w:r>
        <w:t>Collect terms and rearrange:</w:t>
      </w:r>
    </w:p>
    <w:p w14:paraId="020EF434" w14:textId="7C016791" w:rsidR="00751F95" w:rsidRDefault="008D364A" w:rsidP="00451B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</m:oMath>
      </m:oMathPara>
    </w:p>
    <w:p w14:paraId="12BB2165" w14:textId="3F9AC805" w:rsidR="00751F95" w:rsidRDefault="008D364A" w:rsidP="00451B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+(1+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</m:oMath>
      </m:oMathPara>
    </w:p>
    <w:p w14:paraId="2FFCE381" w14:textId="77777777" w:rsidR="00751F95" w:rsidRPr="00751F95" w:rsidRDefault="00751F95" w:rsidP="00751F95">
      <w:pPr>
        <w:pStyle w:val="Rubrik4"/>
        <w:rPr>
          <w:lang w:val="en-US"/>
        </w:rPr>
      </w:pPr>
      <w:r w:rsidRPr="00751F95">
        <w:rPr>
          <w:lang w:val="en-US"/>
        </w:rPr>
        <w:t>Second order auto-regressive model, AR(2)</w:t>
      </w:r>
    </w:p>
    <w:p w14:paraId="13B0A51B" w14:textId="77777777" w:rsidR="00751F95" w:rsidRPr="00751F95" w:rsidRDefault="00751F95" w:rsidP="00751F95">
      <w:pPr>
        <w:rPr>
          <w:lang w:val="en-US"/>
        </w:rPr>
      </w:pPr>
    </w:p>
    <w:p w14:paraId="7ABABD18" w14:textId="77777777" w:rsidR="00751F95" w:rsidRPr="00751F95" w:rsidRDefault="00751F95" w:rsidP="00751F95">
      <w:pPr>
        <w:rPr>
          <w:lang w:val="en-US"/>
        </w:rPr>
      </w:pPr>
      <w:r w:rsidRPr="00751F95">
        <w:rPr>
          <w:lang w:val="en-US"/>
        </w:rPr>
        <w:t>By using the same logic, we can develop a model where reproductive rate depends on both direct and delayed density-dependence:</w:t>
      </w:r>
    </w:p>
    <w:p w14:paraId="68F53C13" w14:textId="77777777" w:rsidR="00751F95" w:rsidRPr="00EE1EFF" w:rsidRDefault="00751F95" w:rsidP="00751F95">
      <w:r>
        <w:t>Reproductive rate is again:</w:t>
      </w:r>
    </w:p>
    <w:p w14:paraId="230E9692" w14:textId="5ED4450C" w:rsidR="00751F95" w:rsidRDefault="008D364A" w:rsidP="00451B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t+1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</m:oMath>
      </m:oMathPara>
    </w:p>
    <w:p w14:paraId="01B32793" w14:textId="77777777" w:rsidR="00751F95" w:rsidRDefault="00751F95" w:rsidP="00751F95">
      <w:r w:rsidRPr="00751F95">
        <w:rPr>
          <w:lang w:val="en-US"/>
        </w:rPr>
        <w:t xml:space="preserve">Now, let’s assume that reproductive rate depends also on density x at </w:t>
      </w:r>
      <w:r w:rsidRPr="00751F95">
        <w:rPr>
          <w:i/>
          <w:lang w:val="en-US"/>
        </w:rPr>
        <w:t>t</w:t>
      </w:r>
      <w:r w:rsidRPr="00751F95">
        <w:rPr>
          <w:i/>
          <w:vertAlign w:val="subscript"/>
          <w:lang w:val="en-US"/>
        </w:rPr>
        <w:t>-1</w:t>
      </w:r>
      <w:r w:rsidRPr="00751F95">
        <w:rPr>
          <w:lang w:val="en-US"/>
        </w:rPr>
        <w:t xml:space="preserve">. </w:t>
      </w:r>
      <w:r>
        <w:t>Then</w:t>
      </w:r>
    </w:p>
    <w:p w14:paraId="5101DF49" w14:textId="0483D8F2" w:rsidR="00751F95" w:rsidRDefault="008D364A" w:rsidP="00451B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</m:oMath>
      </m:oMathPara>
    </w:p>
    <w:p w14:paraId="4FDFC5CB" w14:textId="77777777" w:rsidR="00751F95" w:rsidRPr="00EE1EFF" w:rsidRDefault="00751F95" w:rsidP="00751F95">
      <w:r>
        <w:t>Replace R</w:t>
      </w:r>
      <w:r w:rsidRPr="00EE1EFF">
        <w:rPr>
          <w:vertAlign w:val="subscript"/>
        </w:rPr>
        <w:t>t</w:t>
      </w:r>
      <w:r>
        <w:t>:</w:t>
      </w:r>
    </w:p>
    <w:p w14:paraId="56B3D828" w14:textId="0BB8CAD5" w:rsidR="00751F95" w:rsidRDefault="008D364A" w:rsidP="00451B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t+1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</m:oMath>
      </m:oMathPara>
    </w:p>
    <w:p w14:paraId="4C786773" w14:textId="77777777" w:rsidR="00751F95" w:rsidRDefault="00751F95" w:rsidP="00751F95">
      <w:r>
        <w:t>Move everything in time:</w:t>
      </w:r>
    </w:p>
    <w:p w14:paraId="4225765A" w14:textId="263825FB" w:rsidR="00751F95" w:rsidRDefault="008D364A" w:rsidP="00451B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</m:sub>
          </m:sSub>
        </m:oMath>
      </m:oMathPara>
    </w:p>
    <w:p w14:paraId="323A30CA" w14:textId="77777777" w:rsidR="00751F95" w:rsidRDefault="00751F95" w:rsidP="00751F95">
      <w:r>
        <w:t>Collect terms and rearrange:</w:t>
      </w:r>
    </w:p>
    <w:p w14:paraId="7D6E83E7" w14:textId="3DFAEA74" w:rsidR="00751F95" w:rsidRDefault="008D364A" w:rsidP="00451B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</m:sub>
          </m:sSub>
        </m:oMath>
      </m:oMathPara>
    </w:p>
    <w:p w14:paraId="13C742E9" w14:textId="2B5946AB" w:rsidR="00751F95" w:rsidRDefault="008D364A" w:rsidP="00451B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+(1+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</m:sub>
          </m:sSub>
        </m:oMath>
      </m:oMathPara>
    </w:p>
    <w:p w14:paraId="5E5EA036" w14:textId="77777777" w:rsidR="00751F95" w:rsidRDefault="00751F95" w:rsidP="00751F95"/>
    <w:p w14:paraId="6F3520F7" w14:textId="77777777" w:rsidR="00751F95" w:rsidRPr="00751F95" w:rsidRDefault="00751F95" w:rsidP="00751F95">
      <w:pPr>
        <w:rPr>
          <w:lang w:val="en-US"/>
        </w:rPr>
      </w:pPr>
      <w:r w:rsidRPr="00751F95">
        <w:rPr>
          <w:lang w:val="en-US"/>
        </w:rPr>
        <w:t xml:space="preserve">The AR(2) model is usually expressed as (assuming that residuals are normally distributed with zero mean, and standard deviation </w:t>
      </w:r>
      <w:r>
        <w:t>σ</w:t>
      </w:r>
      <w:r w:rsidRPr="00751F95">
        <w:rPr>
          <w:lang w:val="en-US"/>
        </w:rPr>
        <w:t>):</w:t>
      </w:r>
    </w:p>
    <w:p w14:paraId="643E8C67" w14:textId="394B23E4" w:rsidR="00751F95" w:rsidRDefault="008D364A" w:rsidP="00451B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+(1+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ε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ε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~N(0,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σ</m:t>
              </m:r>
            </m:e>
            <m:sub>
              <m:r>
                <w:rPr>
                  <w:rFonts w:ascii="Cambria Math"/>
                </w:rPr>
                <m:t>ε</m:t>
              </m:r>
            </m:sub>
          </m:sSub>
          <m:r>
            <w:rPr>
              <w:rFonts w:ascii="Cambria Math"/>
            </w:rPr>
            <m:t>)</m:t>
          </m:r>
        </m:oMath>
      </m:oMathPara>
    </w:p>
    <w:p w14:paraId="4E9D422E" w14:textId="77777777" w:rsidR="00751F95" w:rsidRDefault="00751F95" w:rsidP="00751F95">
      <w:r>
        <w:t>or</w:t>
      </w:r>
    </w:p>
    <w:p w14:paraId="0200B4BC" w14:textId="35936762" w:rsidR="00751F95" w:rsidRDefault="00451B9C" w:rsidP="00451B9C">
      <m:oMathPara>
        <m:oMath>
          <m:r>
            <w:rPr>
              <w:rFonts w:asci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μ)=(1+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)(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μ)+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μ)+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ε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ε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~N(0,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σ</m:t>
              </m:r>
            </m:e>
            <m:sub>
              <m:r>
                <w:rPr>
                  <w:rFonts w:ascii="Cambria Math"/>
                </w:rPr>
                <m:t>ε</m:t>
              </m:r>
            </m:sub>
          </m:sSub>
          <m:r>
            <w:rPr>
              <w:rFonts w:ascii="Cambria Math"/>
            </w:rPr>
            <m:t>)</m:t>
          </m:r>
        </m:oMath>
      </m:oMathPara>
    </w:p>
    <w:p w14:paraId="7022317D" w14:textId="24CA7845" w:rsidR="00751F95" w:rsidRPr="00751F95" w:rsidRDefault="00751F95" w:rsidP="00451B9C">
      <w:pPr>
        <w:rPr>
          <w:lang w:val="en-US"/>
        </w:rPr>
      </w:pPr>
      <w:r w:rsidRPr="00751F95">
        <w:rPr>
          <w:lang w:val="en-US"/>
        </w:rPr>
        <w:t xml:space="preserve">where </w:t>
      </w:r>
      <w:r>
        <w:rPr>
          <w:i/>
        </w:rPr>
        <w:t>μ</w:t>
      </w:r>
      <w:r w:rsidRPr="00751F95">
        <w:rPr>
          <w:i/>
          <w:lang w:val="en-US"/>
        </w:rPr>
        <w:t xml:space="preserve"> </w:t>
      </w:r>
      <w:r w:rsidRPr="00751F95">
        <w:rPr>
          <w:lang w:val="en-US"/>
        </w:rPr>
        <w:t>is the mean of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X</m:t>
            </m:r>
          </m:e>
          <m:sub>
            <m:r>
              <w:rPr>
                <w:rFonts w:ascii="Cambria Math"/>
                <w:lang w:val="en-US"/>
              </w:rPr>
              <m:t>t</m:t>
            </m:r>
          </m:sub>
        </m:sSub>
      </m:oMath>
      <w:r w:rsidRPr="00751F95">
        <w:rPr>
          <w:lang w:val="en-US"/>
        </w:rPr>
        <w:t>.</w:t>
      </w:r>
    </w:p>
    <w:p w14:paraId="6AD17428" w14:textId="77777777" w:rsidR="00751F95" w:rsidRPr="00751F95" w:rsidRDefault="00ED3959" w:rsidP="00751F95">
      <w:pPr>
        <w:rPr>
          <w:lang w:val="en-US"/>
        </w:rPr>
      </w:pPr>
      <w:r>
        <w:rPr>
          <w:lang w:val="en-US"/>
        </w:rPr>
        <w:t>Note relation between carry-over effects and delayed density-dependence.</w:t>
      </w:r>
    </w:p>
    <w:p w14:paraId="00621B18" w14:textId="77777777" w:rsidR="00751F95" w:rsidRPr="00751F95" w:rsidRDefault="00751F95" w:rsidP="00751F95">
      <w:pPr>
        <w:pStyle w:val="Rubrik4"/>
        <w:rPr>
          <w:lang w:val="en-US"/>
        </w:rPr>
      </w:pPr>
      <w:r w:rsidRPr="00751F95">
        <w:rPr>
          <w:lang w:val="en-US"/>
        </w:rPr>
        <w:t>Relationship between intercept a</w:t>
      </w:r>
      <w:r w:rsidRPr="00751F95">
        <w:rPr>
          <w:vertAlign w:val="subscript"/>
          <w:lang w:val="en-US"/>
        </w:rPr>
        <w:t>0</w:t>
      </w:r>
      <w:r w:rsidRPr="00751F95">
        <w:rPr>
          <w:lang w:val="en-US"/>
        </w:rPr>
        <w:t xml:space="preserve"> of an autoregressive model and the mean </w:t>
      </w:r>
      <w:r w:rsidRPr="00EC26A0">
        <w:t>μ</w:t>
      </w:r>
      <w:r w:rsidRPr="00751F95">
        <w:rPr>
          <w:lang w:val="en-US"/>
        </w:rPr>
        <w:t xml:space="preserve"> of time series x:</w:t>
      </w:r>
    </w:p>
    <w:p w14:paraId="4EB6253C" w14:textId="77777777" w:rsidR="00751F95" w:rsidRPr="00751F95" w:rsidRDefault="00751F95" w:rsidP="00751F95">
      <w:pPr>
        <w:rPr>
          <w:lang w:val="en-US"/>
        </w:rPr>
      </w:pPr>
      <w:r w:rsidRPr="00751F95">
        <w:rPr>
          <w:lang w:val="en-US"/>
        </w:rPr>
        <w:t>(Exemplified here for an AR2-process)</w:t>
      </w:r>
    </w:p>
    <w:p w14:paraId="3CBF4D82" w14:textId="5CD27E14" w:rsidR="00751F95" w:rsidRDefault="00451B9C" w:rsidP="00451B9C">
      <m:oMathPara>
        <m:oMath>
          <m:r>
            <w:rPr>
              <w:rFonts w:ascii="Cambria Math"/>
            </w:rPr>
            <w:lastRenderedPageBreak/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μ)=(1+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)(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μ)+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μ)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=μ+(1+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)(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μ)+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μ)=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=μ+(1+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)μ+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μ=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=(1+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+μ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)μ</m:t>
          </m:r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μ=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=(1+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+μ(1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)</m:t>
          </m:r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)=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=(1+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+μ(</m:t>
          </m:r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)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=μ[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)]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+(1+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</m:sub>
          </m:sSub>
        </m:oMath>
      </m:oMathPara>
    </w:p>
    <w:p w14:paraId="120D4CDF" w14:textId="792B0A5D" w:rsidR="00751F95" w:rsidRDefault="00751F95" w:rsidP="00451B9C">
      <w:pPr>
        <w:rPr>
          <w:lang w:val="en-US"/>
        </w:rPr>
      </w:pPr>
      <w:r w:rsidRPr="00751F95">
        <w:rPr>
          <w:lang w:val="en-US"/>
        </w:rPr>
        <w:t xml:space="preserve">The intercept is therefore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=μ[</m:t>
        </m:r>
        <m:r>
          <w:rPr>
            <w:rFonts w:ascii="Cambria Math"/>
          </w:rPr>
          <m:t>-</m:t>
        </m:r>
        <m:r>
          <w:rPr>
            <w:rFonts w:asci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)]</m:t>
        </m:r>
      </m:oMath>
      <w:r w:rsidRPr="00751F95">
        <w:rPr>
          <w:lang w:val="en-US"/>
        </w:rPr>
        <w:t>.</w:t>
      </w:r>
    </w:p>
    <w:p w14:paraId="234AB5EB" w14:textId="77777777" w:rsidR="00D323E2" w:rsidRDefault="00D323E2" w:rsidP="00751F95">
      <w:pPr>
        <w:rPr>
          <w:lang w:val="en-US"/>
        </w:rPr>
      </w:pPr>
      <w:r>
        <w:rPr>
          <w:lang w:val="en-US"/>
        </w:rPr>
        <w:t>More general</w:t>
      </w:r>
    </w:p>
    <w:p w14:paraId="0431C6FA" w14:textId="00AA38D1" w:rsidR="00D323E2" w:rsidRPr="00751F95" w:rsidRDefault="008D364A" w:rsidP="00451B9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</m:t>
              </m:r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ϕ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ϕ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,...,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ϕ</m:t>
                  </m:r>
                </m:e>
                <m:sub>
                  <m:r>
                    <w:rPr>
                      <w:rFonts w:ascii="Cambria Math"/>
                    </w:rPr>
                    <m:t>p</m:t>
                  </m:r>
                </m:sub>
              </m:sSub>
            </m:e>
          </m:d>
        </m:oMath>
      </m:oMathPara>
    </w:p>
    <w:p w14:paraId="04AB06B1" w14:textId="77777777" w:rsidR="00751F95" w:rsidRPr="00751F95" w:rsidRDefault="00751F95" w:rsidP="00751F95">
      <w:pPr>
        <w:rPr>
          <w:lang w:val="en-US"/>
        </w:rPr>
      </w:pPr>
    </w:p>
    <w:p w14:paraId="302C6BAD" w14:textId="77777777" w:rsidR="00751F95" w:rsidRPr="00751F95" w:rsidRDefault="00751F95" w:rsidP="00751F95">
      <w:pPr>
        <w:rPr>
          <w:lang w:val="en-US"/>
        </w:rPr>
      </w:pPr>
      <w:r w:rsidRPr="00751F95">
        <w:rPr>
          <w:lang w:val="en-US"/>
        </w:rPr>
        <w:t>Estimating parameters</w:t>
      </w:r>
    </w:p>
    <w:p w14:paraId="332B883E" w14:textId="77777777" w:rsidR="00751F95" w:rsidRPr="00751F95" w:rsidRDefault="00751F95" w:rsidP="00751F95">
      <w:pPr>
        <w:rPr>
          <w:lang w:val="en-US"/>
        </w:rPr>
      </w:pPr>
      <w:r w:rsidRPr="00751F95">
        <w:rPr>
          <w:lang w:val="en-US"/>
        </w:rPr>
        <w:t>Deviation from mean(s)</w:t>
      </w:r>
    </w:p>
    <w:p w14:paraId="28167570" w14:textId="77777777" w:rsidR="00751F95" w:rsidRPr="00751F95" w:rsidRDefault="00751F95" w:rsidP="00751F95">
      <w:pPr>
        <w:rPr>
          <w:lang w:val="en-US"/>
        </w:rPr>
      </w:pPr>
      <w:r w:rsidRPr="00751F95">
        <w:rPr>
          <w:lang w:val="en-US"/>
        </w:rPr>
        <w:t>Intercept(s)</w:t>
      </w:r>
    </w:p>
    <w:p w14:paraId="00A40509" w14:textId="77777777" w:rsidR="00751F95" w:rsidRPr="00751F95" w:rsidRDefault="00751F95" w:rsidP="00751F95">
      <w:pPr>
        <w:rPr>
          <w:lang w:val="en-US"/>
        </w:rPr>
      </w:pPr>
    </w:p>
    <w:p w14:paraId="2F61D85A" w14:textId="77777777" w:rsidR="00751F95" w:rsidRPr="00751F95" w:rsidRDefault="00751F95" w:rsidP="00751F95">
      <w:pPr>
        <w:rPr>
          <w:lang w:val="en-US"/>
        </w:rPr>
      </w:pPr>
    </w:p>
    <w:p w14:paraId="57B5C35F" w14:textId="40F5E119" w:rsidR="00A85D59" w:rsidRDefault="008D364A" w:rsidP="00451B9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t+1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f(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u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)</m:t>
          </m:r>
        </m:oMath>
      </m:oMathPara>
    </w:p>
    <w:p w14:paraId="7314EE36" w14:textId="6D2E8569" w:rsidR="00A85D59" w:rsidRPr="00A85D59" w:rsidRDefault="008D364A" w:rsidP="00451B9C">
      <w:pPr>
        <w:rPr>
          <w:lang w:val="en-US"/>
        </w:rPr>
      </w:pPr>
      <m:oMathPara>
        <m:oMath>
          <m:sSub>
            <m:sSubPr>
              <m:ctrlPr>
                <w:del w:id="1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del>
              </m:ctrlPr>
            </m:sSubPr>
            <m:e>
              <m:r>
                <w:del w:id="2" w:author="Peter Hellström" w:date="2019-10-30T23:05:00Z">
                  <w:rPr>
                    <w:rFonts w:ascii="Cambria Math"/>
                    <w:lang w:val="en-US"/>
                  </w:rPr>
                  <m:t>x</m:t>
                </w:del>
              </m:r>
            </m:e>
            <m:sub>
              <m:r>
                <w:del w:id="3" w:author="Peter Hellström" w:date="2019-10-30T23:05:00Z">
                  <w:rPr>
                    <w:rFonts w:ascii="Cambria Math"/>
                    <w:lang w:val="en-US"/>
                  </w:rPr>
                  <m:t>t+1</m:t>
                </w:del>
              </m:r>
            </m:sub>
          </m:sSub>
          <m:sSub>
            <m:sSubPr>
              <m:ctrlPr>
                <w:ins w:id="4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5" w:author="Peter Hellström" w:date="2019-10-30T23:05:00Z">
                  <w:rPr>
                    <w:rFonts w:ascii="Cambria Math"/>
                    <w:lang w:val="en-US"/>
                  </w:rPr>
                  <m:t>X</m:t>
                </w:ins>
              </m:r>
            </m:e>
            <m:sub>
              <m:r>
                <w:ins w:id="6" w:author="Peter Hellström" w:date="2019-10-30T23:05:00Z">
                  <w:rPr>
                    <w:rFonts w:ascii="Cambria Math"/>
                    <w:lang w:val="en-US"/>
                  </w:rPr>
                  <m:t>t+1</m:t>
                </w:ins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del w:id="7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del>
              </m:ctrlPr>
            </m:sSubPr>
            <m:e>
              <m:r>
                <w:del w:id="8" w:author="Peter Hellström" w:date="2019-10-30T23:05:00Z">
                  <w:rPr>
                    <w:rFonts w:ascii="Cambria Math"/>
                    <w:lang w:val="en-US"/>
                  </w:rPr>
                  <m:t>x</m:t>
                </w:del>
              </m:r>
            </m:e>
            <m:sub>
              <m:r>
                <w:del w:id="9" w:author="Peter Hellström" w:date="2019-10-30T23:05:00Z">
                  <w:rPr>
                    <w:rFonts w:ascii="Cambria Math"/>
                    <w:lang w:val="en-US"/>
                  </w:rPr>
                  <m:t>t</m:t>
                </w:del>
              </m:r>
            </m:sub>
          </m:sSub>
          <m:sSub>
            <m:sSubPr>
              <m:ctrlPr>
                <w:ins w:id="10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11" w:author="Peter Hellström" w:date="2019-10-30T23:05:00Z">
                  <w:rPr>
                    <w:rFonts w:ascii="Cambria Math"/>
                    <w:lang w:val="en-US"/>
                  </w:rPr>
                  <m:t>X</m:t>
                </w:ins>
              </m:r>
            </m:e>
            <m:sub>
              <m:r>
                <w:ins w:id="12" w:author="Peter Hellström" w:date="2019-10-30T23:05:00Z">
                  <w:rPr>
                    <w:rFonts w:ascii="Cambria Math"/>
                    <w:lang w:val="en-US"/>
                  </w:rPr>
                  <m:t>t</m:t>
                </w:ins>
              </m:r>
            </m:sub>
          </m:sSub>
          <m:r>
            <w:rPr>
              <w:rFonts w:ascii="Cambria Math"/>
              <w:lang w:val="en-US"/>
            </w:rPr>
            <m:t>+g(</m:t>
          </m:r>
          <m:sSub>
            <m:sSubPr>
              <m:ctrlPr>
                <w:del w:id="13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del>
              </m:ctrlPr>
            </m:sSubPr>
            <m:e>
              <m:r>
                <w:del w:id="14" w:author="Peter Hellström" w:date="2019-10-30T23:05:00Z">
                  <w:rPr>
                    <w:rFonts w:ascii="Cambria Math"/>
                    <w:lang w:val="en-US"/>
                  </w:rPr>
                  <m:t>x</m:t>
                </w:del>
              </m:r>
            </m:e>
            <m:sub>
              <m:r>
                <w:del w:id="15" w:author="Peter Hellström" w:date="2019-10-30T23:05:00Z">
                  <w:rPr>
                    <w:rFonts w:ascii="Cambria Math"/>
                    <w:lang w:val="en-US"/>
                  </w:rPr>
                  <m:t>t</m:t>
                </w:del>
              </m:r>
            </m:sub>
          </m:sSub>
          <m:sSub>
            <m:sSubPr>
              <m:ctrlPr>
                <w:ins w:id="16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17" w:author="Peter Hellström" w:date="2019-10-30T23:05:00Z">
                  <w:rPr>
                    <w:rFonts w:ascii="Cambria Math"/>
                    <w:lang w:val="en-US"/>
                  </w:rPr>
                  <m:t>X</m:t>
                </w:ins>
              </m:r>
            </m:e>
            <m:sub>
              <m:r>
                <w:ins w:id="18" w:author="Peter Hellström" w:date="2019-10-30T23:05:00Z">
                  <w:rPr>
                    <w:rFonts w:ascii="Cambria Math"/>
                    <w:lang w:val="en-US"/>
                  </w:rPr>
                  <m:t>t</m:t>
                </w:ins>
              </m:r>
            </m:sub>
          </m:sSub>
          <m:r>
            <w:rPr>
              <w:rFonts w:ascii="Cambria Math"/>
              <w:lang w:val="en-US"/>
            </w:rPr>
            <m:t>,</m:t>
          </m:r>
          <m:sSub>
            <m:sSubPr>
              <m:ctrlPr>
                <w:del w:id="19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del>
              </m:ctrlPr>
            </m:sSubPr>
            <m:e>
              <m:r>
                <w:del w:id="20" w:author="Peter Hellström" w:date="2019-10-30T23:05:00Z">
                  <w:rPr>
                    <w:rFonts w:ascii="Cambria Math"/>
                    <w:lang w:val="en-US"/>
                  </w:rPr>
                  <m:t>x</m:t>
                </w:del>
              </m:r>
            </m:e>
            <m:sub>
              <m:r>
                <w:del w:id="21" w:author="Peter Hellström" w:date="2019-10-30T23:05:00Z">
                  <w:rPr>
                    <w:rFonts w:ascii="Cambria Math"/>
                    <w:lang w:val="en-US"/>
                  </w:rPr>
                  <m:t>t</m:t>
                </w:del>
              </m:r>
              <m:r>
                <w:del w:id="22" w:author="Peter Hellström" w:date="2019-10-30T23:05:00Z">
                  <w:rPr>
                    <w:rFonts w:ascii="Cambria Math"/>
                    <w:lang w:val="en-US"/>
                  </w:rPr>
                  <m:t>-</m:t>
                </w:del>
              </m:r>
              <m:r>
                <w:del w:id="23" w:author="Peter Hellström" w:date="2019-10-30T23:05:00Z">
                  <w:rPr>
                    <w:rFonts w:ascii="Cambria Math"/>
                    <w:lang w:val="en-US"/>
                  </w:rPr>
                  <m:t>1</m:t>
                </w:del>
              </m:r>
            </m:sub>
          </m:sSub>
          <m:sSub>
            <m:sSubPr>
              <m:ctrlPr>
                <w:ins w:id="24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25" w:author="Peter Hellström" w:date="2019-10-30T23:05:00Z">
                  <w:rPr>
                    <w:rFonts w:ascii="Cambria Math"/>
                    <w:lang w:val="en-US"/>
                  </w:rPr>
                  <m:t>X</m:t>
                </w:ins>
              </m:r>
            </m:e>
            <m:sub>
              <m:r>
                <w:ins w:id="26" w:author="Peter Hellström" w:date="2019-10-30T23:05:00Z">
                  <w:rPr>
                    <w:rFonts w:ascii="Cambria Math"/>
                    <w:lang w:val="en-US"/>
                  </w:rPr>
                  <m:t>t</m:t>
                </w:ins>
              </m:r>
              <m:r>
                <w:ins w:id="27" w:author="Peter Hellström" w:date="2019-10-30T23:05:00Z">
                  <w:rPr>
                    <w:rFonts w:ascii="Cambria Math"/>
                    <w:lang w:val="en-US"/>
                  </w:rPr>
                  <m:t>-</m:t>
                </w:ins>
              </m:r>
              <m:r>
                <w:ins w:id="28" w:author="Peter Hellström" w:date="2019-10-30T23:05:00Z">
                  <w:rPr>
                    <w:rFonts w:ascii="Cambria Math"/>
                    <w:lang w:val="en-US"/>
                  </w:rPr>
                  <m:t>1</m:t>
                </w:ins>
              </m:r>
            </m:sub>
          </m:sSub>
          <m:r>
            <w:rPr>
              <w:rFonts w:asci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v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)</m:t>
          </m:r>
        </m:oMath>
      </m:oMathPara>
    </w:p>
    <w:p w14:paraId="050375EC" w14:textId="6B9054B0" w:rsidR="000F6DBB" w:rsidRDefault="008D364A" w:rsidP="00451B9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R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del w:id="29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del>
              </m:ctrlPr>
            </m:sSubPr>
            <m:e>
              <m:r>
                <w:del w:id="30" w:author="Peter Hellström" w:date="2019-10-30T23:05:00Z">
                  <w:rPr>
                    <w:rFonts w:ascii="Cambria Math"/>
                    <w:lang w:val="en-US"/>
                  </w:rPr>
                  <m:t>x</m:t>
                </w:del>
              </m:r>
            </m:e>
            <m:sub>
              <m:r>
                <w:del w:id="31" w:author="Peter Hellström" w:date="2019-10-30T23:05:00Z">
                  <w:rPr>
                    <w:rFonts w:ascii="Cambria Math"/>
                    <w:lang w:val="en-US"/>
                  </w:rPr>
                  <m:t>t+1</m:t>
                </w:del>
              </m:r>
            </m:sub>
          </m:sSub>
          <m:sSub>
            <m:sSubPr>
              <m:ctrlPr>
                <w:ins w:id="32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33" w:author="Peter Hellström" w:date="2019-10-30T23:05:00Z">
                  <w:rPr>
                    <w:rFonts w:ascii="Cambria Math"/>
                    <w:lang w:val="en-US"/>
                  </w:rPr>
                  <m:t>X</m:t>
                </w:ins>
              </m:r>
            </m:e>
            <m:sub>
              <m:r>
                <w:ins w:id="34" w:author="Peter Hellström" w:date="2019-10-30T23:05:00Z">
                  <w:rPr>
                    <w:rFonts w:ascii="Cambria Math"/>
                    <w:lang w:val="en-US"/>
                  </w:rPr>
                  <m:t>t+1</m:t>
                </w:ins>
              </m:r>
            </m:sub>
          </m:sSub>
          <m:r>
            <w:rPr>
              <w:rFonts w:ascii="Cambria Math"/>
              <w:lang w:val="en-US"/>
            </w:rPr>
            <m:t>-</m:t>
          </m:r>
          <m:sSub>
            <m:sSubPr>
              <m:ctrlPr>
                <w:del w:id="35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del>
              </m:ctrlPr>
            </m:sSubPr>
            <m:e>
              <m:r>
                <w:del w:id="36" w:author="Peter Hellström" w:date="2019-10-30T23:05:00Z">
                  <w:rPr>
                    <w:rFonts w:ascii="Cambria Math"/>
                    <w:lang w:val="en-US"/>
                  </w:rPr>
                  <m:t>x</m:t>
                </w:del>
              </m:r>
            </m:e>
            <m:sub>
              <m:r>
                <w:del w:id="37" w:author="Peter Hellström" w:date="2019-10-30T23:05:00Z">
                  <w:rPr>
                    <w:rFonts w:ascii="Cambria Math"/>
                    <w:lang w:val="en-US"/>
                  </w:rPr>
                  <m:t>t</m:t>
                </w:del>
              </m:r>
            </m:sub>
          </m:sSub>
          <m:sSub>
            <m:sSubPr>
              <m:ctrlPr>
                <w:ins w:id="38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39" w:author="Peter Hellström" w:date="2019-10-30T23:05:00Z">
                  <w:rPr>
                    <w:rFonts w:ascii="Cambria Math"/>
                    <w:lang w:val="en-US"/>
                  </w:rPr>
                  <m:t>X</m:t>
                </w:ins>
              </m:r>
            </m:e>
            <m:sub>
              <m:r>
                <w:ins w:id="40" w:author="Peter Hellström" w:date="2019-10-30T23:05:00Z">
                  <w:rPr>
                    <w:rFonts w:ascii="Cambria Math"/>
                    <w:lang w:val="en-US"/>
                  </w:rPr>
                  <m:t>t</m:t>
                </w:ins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0</m:t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sSub>
            <m:sSubPr>
              <m:ctrlPr>
                <w:del w:id="41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del>
              </m:ctrlPr>
            </m:sSubPr>
            <m:e>
              <m:r>
                <w:del w:id="42" w:author="Peter Hellström" w:date="2019-10-30T23:05:00Z">
                  <w:rPr>
                    <w:rFonts w:ascii="Cambria Math"/>
                    <w:lang w:val="en-US"/>
                  </w:rPr>
                  <m:t>x</m:t>
                </w:del>
              </m:r>
            </m:e>
            <m:sub>
              <m:r>
                <w:del w:id="43" w:author="Peter Hellström" w:date="2019-10-30T23:05:00Z">
                  <w:rPr>
                    <w:rFonts w:ascii="Cambria Math"/>
                    <w:lang w:val="en-US"/>
                  </w:rPr>
                  <m:t>t</m:t>
                </w:del>
              </m:r>
            </m:sub>
          </m:sSub>
          <m:sSub>
            <m:sSubPr>
              <m:ctrlPr>
                <w:ins w:id="44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45" w:author="Peter Hellström" w:date="2019-10-30T23:05:00Z">
                  <w:rPr>
                    <w:rFonts w:ascii="Cambria Math"/>
                    <w:lang w:val="en-US"/>
                  </w:rPr>
                  <m:t>X</m:t>
                </w:ins>
              </m:r>
            </m:e>
            <m:sub>
              <m:r>
                <w:ins w:id="46" w:author="Peter Hellström" w:date="2019-10-30T23:05:00Z">
                  <w:rPr>
                    <w:rFonts w:ascii="Cambria Math"/>
                    <w:lang w:val="en-US"/>
                  </w:rPr>
                  <m:t>t</m:t>
                </w:ins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sSub>
            <m:sSubPr>
              <m:ctrlPr>
                <w:del w:id="47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del>
              </m:ctrlPr>
            </m:sSubPr>
            <m:e>
              <m:r>
                <w:del w:id="48" w:author="Peter Hellström" w:date="2019-10-30T23:05:00Z">
                  <w:rPr>
                    <w:rFonts w:ascii="Cambria Math"/>
                    <w:lang w:val="en-US"/>
                  </w:rPr>
                  <m:t>x</m:t>
                </w:del>
              </m:r>
            </m:e>
            <m:sub>
              <m:r>
                <w:del w:id="49" w:author="Peter Hellström" w:date="2019-10-30T23:05:00Z">
                  <w:rPr>
                    <w:rFonts w:ascii="Cambria Math"/>
                    <w:lang w:val="en-US"/>
                  </w:rPr>
                  <m:t>t</m:t>
                </w:del>
              </m:r>
              <m:r>
                <w:del w:id="50" w:author="Peter Hellström" w:date="2019-10-30T23:05:00Z">
                  <w:rPr>
                    <w:rFonts w:ascii="Cambria Math"/>
                    <w:lang w:val="en-US"/>
                  </w:rPr>
                  <m:t>-</m:t>
                </w:del>
              </m:r>
              <m:r>
                <w:del w:id="51" w:author="Peter Hellström" w:date="2019-10-30T23:05:00Z">
                  <w:rPr>
                    <w:rFonts w:ascii="Cambria Math"/>
                    <w:lang w:val="en-US"/>
                  </w:rPr>
                  <m:t>1</m:t>
                </w:del>
              </m:r>
            </m:sub>
          </m:sSub>
          <m:sSub>
            <m:sSubPr>
              <m:ctrlPr>
                <w:ins w:id="52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53" w:author="Peter Hellström" w:date="2019-10-30T23:05:00Z">
                  <w:rPr>
                    <w:rFonts w:ascii="Cambria Math"/>
                    <w:lang w:val="en-US"/>
                  </w:rPr>
                  <m:t>X</m:t>
                </w:ins>
              </m:r>
            </m:e>
            <m:sub>
              <m:r>
                <w:ins w:id="54" w:author="Peter Hellström" w:date="2019-10-30T23:05:00Z">
                  <w:rPr>
                    <w:rFonts w:ascii="Cambria Math"/>
                    <w:lang w:val="en-US"/>
                  </w:rPr>
                  <m:t>t</m:t>
                </w:ins>
              </m:r>
              <m:r>
                <w:ins w:id="55" w:author="Peter Hellström" w:date="2019-10-30T23:05:00Z">
                  <w:rPr>
                    <w:rFonts w:ascii="Cambria Math"/>
                    <w:lang w:val="en-US"/>
                  </w:rPr>
                  <m:t>-</m:t>
                </w:ins>
              </m:r>
              <m:r>
                <w:ins w:id="56" w:author="Peter Hellström" w:date="2019-10-30T23:05:00Z">
                  <w:rPr>
                    <w:rFonts w:ascii="Cambria Math"/>
                    <w:lang w:val="en-US"/>
                  </w:rPr>
                  <m:t>1</m:t>
                </w:ins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ε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</m:oMath>
      </m:oMathPara>
    </w:p>
    <w:p w14:paraId="70CF8C37" w14:textId="515F2D1A" w:rsidR="004103A4" w:rsidRDefault="008D364A" w:rsidP="00451B9C">
      <w:pPr>
        <w:rPr>
          <w:lang w:val="en-US"/>
        </w:rPr>
      </w:pPr>
      <m:oMathPara>
        <m:oMath>
          <m:sSub>
            <m:sSubPr>
              <m:ctrlPr>
                <w:del w:id="57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del>
              </m:ctrlPr>
            </m:sSubPr>
            <m:e>
              <m:r>
                <w:del w:id="58" w:author="Peter Hellström" w:date="2019-10-30T23:05:00Z">
                  <w:rPr>
                    <w:rFonts w:ascii="Cambria Math"/>
                    <w:lang w:val="en-US"/>
                  </w:rPr>
                  <m:t>x</m:t>
                </w:del>
              </m:r>
            </m:e>
            <m:sub>
              <m:r>
                <w:del w:id="59" w:author="Peter Hellström" w:date="2019-10-30T23:05:00Z">
                  <w:rPr>
                    <w:rFonts w:ascii="Cambria Math"/>
                    <w:lang w:val="en-US"/>
                  </w:rPr>
                  <m:t>t</m:t>
                </w:del>
              </m:r>
            </m:sub>
          </m:sSub>
          <m:sSub>
            <m:sSubPr>
              <m:ctrlPr>
                <w:ins w:id="60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61" w:author="Peter Hellström" w:date="2019-10-30T23:05:00Z">
                  <w:rPr>
                    <w:rFonts w:ascii="Cambria Math"/>
                    <w:lang w:val="en-US"/>
                  </w:rPr>
                  <m:t>X</m:t>
                </w:ins>
              </m:r>
            </m:e>
            <m:sub>
              <m:r>
                <w:ins w:id="62" w:author="Peter Hellström" w:date="2019-10-30T23:05:00Z">
                  <w:rPr>
                    <w:rFonts w:ascii="Cambria Math"/>
                    <w:lang w:val="en-US"/>
                  </w:rPr>
                  <m:t>t</m:t>
                </w:ins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0</m:t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del w:id="63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del>
              </m:ctrlPr>
            </m:sSubPr>
            <m:e>
              <m:r>
                <w:del w:id="64" w:author="Peter Hellström" w:date="2019-10-30T23:05:00Z">
                  <w:rPr>
                    <w:rFonts w:ascii="Cambria Math"/>
                    <w:lang w:val="en-US"/>
                  </w:rPr>
                  <m:t>x</m:t>
                </w:del>
              </m:r>
            </m:e>
            <m:sub>
              <m:r>
                <w:del w:id="65" w:author="Peter Hellström" w:date="2019-10-30T23:05:00Z">
                  <w:rPr>
                    <w:rFonts w:ascii="Cambria Math"/>
                    <w:lang w:val="en-US"/>
                  </w:rPr>
                  <m:t>t</m:t>
                </w:del>
              </m:r>
              <m:r>
                <w:del w:id="66" w:author="Peter Hellström" w:date="2019-10-30T23:05:00Z">
                  <w:rPr>
                    <w:rFonts w:ascii="Cambria Math"/>
                    <w:lang w:val="en-US"/>
                  </w:rPr>
                  <m:t>-</m:t>
                </w:del>
              </m:r>
              <m:r>
                <w:del w:id="67" w:author="Peter Hellström" w:date="2019-10-30T23:05:00Z">
                  <w:rPr>
                    <w:rFonts w:ascii="Cambria Math"/>
                    <w:lang w:val="en-US"/>
                  </w:rPr>
                  <m:t>1</m:t>
                </w:del>
              </m:r>
            </m:sub>
          </m:sSub>
          <m:sSub>
            <m:sSubPr>
              <m:ctrlPr>
                <w:ins w:id="68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69" w:author="Peter Hellström" w:date="2019-10-30T23:05:00Z">
                  <w:rPr>
                    <w:rFonts w:ascii="Cambria Math"/>
                    <w:lang w:val="en-US"/>
                  </w:rPr>
                  <m:t>X</m:t>
                </w:ins>
              </m:r>
            </m:e>
            <m:sub>
              <m:r>
                <w:ins w:id="70" w:author="Peter Hellström" w:date="2019-10-30T23:05:00Z">
                  <w:rPr>
                    <w:rFonts w:ascii="Cambria Math"/>
                    <w:lang w:val="en-US"/>
                  </w:rPr>
                  <m:t>t</m:t>
                </w:ins>
              </m:r>
              <m:r>
                <w:ins w:id="71" w:author="Peter Hellström" w:date="2019-10-30T23:05:00Z">
                  <w:rPr>
                    <w:rFonts w:ascii="Cambria Math"/>
                    <w:lang w:val="en-US"/>
                  </w:rPr>
                  <m:t>-</m:t>
                </w:ins>
              </m:r>
              <m:r>
                <w:ins w:id="72" w:author="Peter Hellström" w:date="2019-10-30T23:05:00Z">
                  <w:rPr>
                    <w:rFonts w:ascii="Cambria Math"/>
                    <w:lang w:val="en-US"/>
                  </w:rPr>
                  <m:t>1</m:t>
                </w:ins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sSub>
            <m:sSubPr>
              <m:ctrlPr>
                <w:del w:id="73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del>
              </m:ctrlPr>
            </m:sSubPr>
            <m:e>
              <m:r>
                <w:del w:id="74" w:author="Peter Hellström" w:date="2019-10-30T23:05:00Z">
                  <w:rPr>
                    <w:rFonts w:ascii="Cambria Math"/>
                    <w:lang w:val="en-US"/>
                  </w:rPr>
                  <m:t>x</m:t>
                </w:del>
              </m:r>
            </m:e>
            <m:sub>
              <m:r>
                <w:del w:id="75" w:author="Peter Hellström" w:date="2019-10-30T23:05:00Z">
                  <w:rPr>
                    <w:rFonts w:ascii="Cambria Math"/>
                    <w:lang w:val="en-US"/>
                  </w:rPr>
                  <m:t>t</m:t>
                </w:del>
              </m:r>
              <m:r>
                <w:del w:id="76" w:author="Peter Hellström" w:date="2019-10-30T23:05:00Z">
                  <w:rPr>
                    <w:rFonts w:ascii="Cambria Math"/>
                    <w:lang w:val="en-US"/>
                  </w:rPr>
                  <m:t>-</m:t>
                </w:del>
              </m:r>
              <m:r>
                <w:del w:id="77" w:author="Peter Hellström" w:date="2019-10-30T23:05:00Z">
                  <w:rPr>
                    <w:rFonts w:ascii="Cambria Math"/>
                    <w:lang w:val="en-US"/>
                  </w:rPr>
                  <m:t>1</m:t>
                </w:del>
              </m:r>
            </m:sub>
          </m:sSub>
          <m:sSub>
            <m:sSubPr>
              <m:ctrlPr>
                <w:ins w:id="78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79" w:author="Peter Hellström" w:date="2019-10-30T23:05:00Z">
                  <w:rPr>
                    <w:rFonts w:ascii="Cambria Math"/>
                    <w:lang w:val="en-US"/>
                  </w:rPr>
                  <m:t>X</m:t>
                </w:ins>
              </m:r>
            </m:e>
            <m:sub>
              <m:r>
                <w:ins w:id="80" w:author="Peter Hellström" w:date="2019-10-30T23:05:00Z">
                  <w:rPr>
                    <w:rFonts w:ascii="Cambria Math"/>
                    <w:lang w:val="en-US"/>
                  </w:rPr>
                  <m:t>t</m:t>
                </w:ins>
              </m:r>
              <m:r>
                <w:ins w:id="81" w:author="Peter Hellström" w:date="2019-10-30T23:05:00Z">
                  <w:rPr>
                    <w:rFonts w:ascii="Cambria Math"/>
                    <w:lang w:val="en-US"/>
                  </w:rPr>
                  <m:t>-</m:t>
                </w:ins>
              </m:r>
              <m:r>
                <w:ins w:id="82" w:author="Peter Hellström" w:date="2019-10-30T23:05:00Z">
                  <w:rPr>
                    <w:rFonts w:ascii="Cambria Math"/>
                    <w:lang w:val="en-US"/>
                  </w:rPr>
                  <m:t>1</m:t>
                </w:ins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sSub>
            <m:sSubPr>
              <m:ctrlPr>
                <w:del w:id="83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del>
              </m:ctrlPr>
            </m:sSubPr>
            <m:e>
              <m:r>
                <w:del w:id="84" w:author="Peter Hellström" w:date="2019-10-30T23:05:00Z">
                  <w:rPr>
                    <w:rFonts w:ascii="Cambria Math"/>
                    <w:lang w:val="en-US"/>
                  </w:rPr>
                  <m:t>x</m:t>
                </w:del>
              </m:r>
            </m:e>
            <m:sub>
              <m:r>
                <w:del w:id="85" w:author="Peter Hellström" w:date="2019-10-30T23:05:00Z">
                  <w:rPr>
                    <w:rFonts w:ascii="Cambria Math"/>
                    <w:lang w:val="en-US"/>
                  </w:rPr>
                  <m:t>t</m:t>
                </w:del>
              </m:r>
              <m:r>
                <w:del w:id="86" w:author="Peter Hellström" w:date="2019-10-30T23:05:00Z">
                  <w:rPr>
                    <w:rFonts w:ascii="Cambria Math"/>
                    <w:lang w:val="en-US"/>
                  </w:rPr>
                  <m:t>-</m:t>
                </w:del>
              </m:r>
              <m:r>
                <w:del w:id="87" w:author="Peter Hellström" w:date="2019-10-30T23:05:00Z">
                  <w:rPr>
                    <w:rFonts w:ascii="Cambria Math"/>
                    <w:lang w:val="en-US"/>
                  </w:rPr>
                  <m:t>2</m:t>
                </w:del>
              </m:r>
            </m:sub>
          </m:sSub>
          <m:sSub>
            <m:sSubPr>
              <m:ctrlPr>
                <w:ins w:id="88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89" w:author="Peter Hellström" w:date="2019-10-30T23:05:00Z">
                  <w:rPr>
                    <w:rFonts w:ascii="Cambria Math"/>
                    <w:lang w:val="en-US"/>
                  </w:rPr>
                  <m:t>X</m:t>
                </w:ins>
              </m:r>
            </m:e>
            <m:sub>
              <m:r>
                <w:ins w:id="90" w:author="Peter Hellström" w:date="2019-10-30T23:05:00Z">
                  <w:rPr>
                    <w:rFonts w:ascii="Cambria Math"/>
                    <w:lang w:val="en-US"/>
                  </w:rPr>
                  <m:t>t</m:t>
                </w:ins>
              </m:r>
              <m:r>
                <w:ins w:id="91" w:author="Peter Hellström" w:date="2019-10-30T23:05:00Z">
                  <w:rPr>
                    <w:rFonts w:ascii="Cambria Math"/>
                    <w:lang w:val="en-US"/>
                  </w:rPr>
                  <m:t>-</m:t>
                </w:ins>
              </m:r>
              <m:r>
                <w:ins w:id="92" w:author="Peter Hellström" w:date="2019-10-30T23:05:00Z">
                  <w:rPr>
                    <w:rFonts w:ascii="Cambria Math"/>
                    <w:lang w:val="en-US"/>
                  </w:rPr>
                  <m:t>2</m:t>
                </w:ins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ε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</m:oMath>
      </m:oMathPara>
    </w:p>
    <w:p w14:paraId="6542FDA2" w14:textId="1CFFD82C" w:rsidR="000F6DBB" w:rsidRDefault="008D364A" w:rsidP="00451B9C">
      <w:pPr>
        <w:rPr>
          <w:lang w:val="en-US"/>
        </w:rPr>
      </w:pPr>
      <m:oMathPara>
        <m:oMath>
          <m:sSub>
            <m:sSubPr>
              <m:ctrlPr>
                <w:del w:id="93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del>
              </m:ctrlPr>
            </m:sSubPr>
            <m:e>
              <m:r>
                <w:del w:id="94" w:author="Peter Hellström" w:date="2019-10-30T23:05:00Z">
                  <w:rPr>
                    <w:rFonts w:ascii="Cambria Math"/>
                    <w:lang w:val="en-US"/>
                  </w:rPr>
                  <m:t>x</m:t>
                </w:del>
              </m:r>
            </m:e>
            <m:sub>
              <m:r>
                <w:del w:id="95" w:author="Peter Hellström" w:date="2019-10-30T23:05:00Z">
                  <w:rPr>
                    <w:rFonts w:ascii="Cambria Math"/>
                    <w:lang w:val="en-US"/>
                  </w:rPr>
                  <m:t>t</m:t>
                </w:del>
              </m:r>
            </m:sub>
          </m:sSub>
          <m:sSub>
            <m:sSubPr>
              <m:ctrlPr>
                <w:ins w:id="96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97" w:author="Peter Hellström" w:date="2019-10-30T23:05:00Z">
                  <w:rPr>
                    <w:rFonts w:ascii="Cambria Math"/>
                    <w:lang w:val="en-US"/>
                  </w:rPr>
                  <m:t>X</m:t>
                </w:ins>
              </m:r>
            </m:e>
            <m:sub>
              <m:r>
                <w:ins w:id="98" w:author="Peter Hellström" w:date="2019-10-30T23:05:00Z">
                  <w:rPr>
                    <w:rFonts w:ascii="Cambria Math"/>
                    <w:lang w:val="en-US"/>
                  </w:rPr>
                  <m:t>t</m:t>
                </w:ins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0</m:t>
              </m:r>
            </m:sub>
          </m:sSub>
          <m:r>
            <w:rPr>
              <w:rFonts w:ascii="Cambria Math"/>
              <w:lang w:val="en-US"/>
            </w:rPr>
            <m:t>+(1+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)</m:t>
          </m:r>
          <m:sSub>
            <m:sSubPr>
              <m:ctrlPr>
                <w:del w:id="99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del>
              </m:ctrlPr>
            </m:sSubPr>
            <m:e>
              <m:r>
                <w:del w:id="100" w:author="Peter Hellström" w:date="2019-10-30T23:05:00Z">
                  <w:rPr>
                    <w:rFonts w:ascii="Cambria Math"/>
                    <w:lang w:val="en-US"/>
                  </w:rPr>
                  <m:t>x</m:t>
                </w:del>
              </m:r>
            </m:e>
            <m:sub>
              <m:r>
                <w:del w:id="101" w:author="Peter Hellström" w:date="2019-10-30T23:05:00Z">
                  <w:rPr>
                    <w:rFonts w:ascii="Cambria Math"/>
                    <w:lang w:val="en-US"/>
                  </w:rPr>
                  <m:t>t</m:t>
                </w:del>
              </m:r>
              <m:r>
                <w:del w:id="102" w:author="Peter Hellström" w:date="2019-10-30T23:05:00Z">
                  <w:rPr>
                    <w:rFonts w:ascii="Cambria Math"/>
                    <w:lang w:val="en-US"/>
                  </w:rPr>
                  <m:t>-</m:t>
                </w:del>
              </m:r>
              <m:r>
                <w:del w:id="103" w:author="Peter Hellström" w:date="2019-10-30T23:05:00Z">
                  <w:rPr>
                    <w:rFonts w:ascii="Cambria Math"/>
                    <w:lang w:val="en-US"/>
                  </w:rPr>
                  <m:t>1</m:t>
                </w:del>
              </m:r>
            </m:sub>
          </m:sSub>
          <m:sSub>
            <m:sSubPr>
              <m:ctrlPr>
                <w:ins w:id="104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105" w:author="Peter Hellström" w:date="2019-10-30T23:05:00Z">
                  <w:rPr>
                    <w:rFonts w:ascii="Cambria Math"/>
                    <w:lang w:val="en-US"/>
                  </w:rPr>
                  <m:t>X</m:t>
                </w:ins>
              </m:r>
            </m:e>
            <m:sub>
              <m:r>
                <w:ins w:id="106" w:author="Peter Hellström" w:date="2019-10-30T23:05:00Z">
                  <w:rPr>
                    <w:rFonts w:ascii="Cambria Math"/>
                    <w:lang w:val="en-US"/>
                  </w:rPr>
                  <m:t>t</m:t>
                </w:ins>
              </m:r>
              <m:r>
                <w:ins w:id="107" w:author="Peter Hellström" w:date="2019-10-30T23:05:00Z">
                  <w:rPr>
                    <w:rFonts w:ascii="Cambria Math"/>
                    <w:lang w:val="en-US"/>
                  </w:rPr>
                  <m:t>-</m:t>
                </w:ins>
              </m:r>
              <m:r>
                <w:ins w:id="108" w:author="Peter Hellström" w:date="2019-10-30T23:05:00Z">
                  <w:rPr>
                    <w:rFonts w:ascii="Cambria Math"/>
                    <w:lang w:val="en-US"/>
                  </w:rPr>
                  <m:t>1</m:t>
                </w:ins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sSub>
            <m:sSubPr>
              <m:ctrlPr>
                <w:del w:id="109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del>
              </m:ctrlPr>
            </m:sSubPr>
            <m:e>
              <m:r>
                <w:del w:id="110" w:author="Peter Hellström" w:date="2019-10-30T23:05:00Z">
                  <w:rPr>
                    <w:rFonts w:ascii="Cambria Math"/>
                    <w:lang w:val="en-US"/>
                  </w:rPr>
                  <m:t>x</m:t>
                </w:del>
              </m:r>
            </m:e>
            <m:sub>
              <m:r>
                <w:del w:id="111" w:author="Peter Hellström" w:date="2019-10-30T23:05:00Z">
                  <w:rPr>
                    <w:rFonts w:ascii="Cambria Math"/>
                    <w:lang w:val="en-US"/>
                  </w:rPr>
                  <m:t>t</m:t>
                </w:del>
              </m:r>
              <m:r>
                <w:del w:id="112" w:author="Peter Hellström" w:date="2019-10-30T23:05:00Z">
                  <w:rPr>
                    <w:rFonts w:ascii="Cambria Math"/>
                    <w:lang w:val="en-US"/>
                  </w:rPr>
                  <m:t>-</m:t>
                </w:del>
              </m:r>
              <m:r>
                <w:del w:id="113" w:author="Peter Hellström" w:date="2019-10-30T23:05:00Z">
                  <w:rPr>
                    <w:rFonts w:ascii="Cambria Math"/>
                    <w:lang w:val="en-US"/>
                  </w:rPr>
                  <m:t>2</m:t>
                </w:del>
              </m:r>
            </m:sub>
          </m:sSub>
          <m:sSub>
            <m:sSubPr>
              <m:ctrlPr>
                <w:ins w:id="114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115" w:author="Peter Hellström" w:date="2019-10-30T23:05:00Z">
                  <w:rPr>
                    <w:rFonts w:ascii="Cambria Math"/>
                    <w:lang w:val="en-US"/>
                  </w:rPr>
                  <m:t>X</m:t>
                </w:ins>
              </m:r>
            </m:e>
            <m:sub>
              <m:r>
                <w:ins w:id="116" w:author="Peter Hellström" w:date="2019-10-30T23:05:00Z">
                  <w:rPr>
                    <w:rFonts w:ascii="Cambria Math"/>
                    <w:lang w:val="en-US"/>
                  </w:rPr>
                  <m:t>t</m:t>
                </w:ins>
              </m:r>
              <m:r>
                <w:ins w:id="117" w:author="Peter Hellström" w:date="2019-10-30T23:05:00Z">
                  <w:rPr>
                    <w:rFonts w:ascii="Cambria Math"/>
                    <w:lang w:val="en-US"/>
                  </w:rPr>
                  <m:t>-</m:t>
                </w:ins>
              </m:r>
              <m:r>
                <w:ins w:id="118" w:author="Peter Hellström" w:date="2019-10-30T23:05:00Z">
                  <w:rPr>
                    <w:rFonts w:ascii="Cambria Math"/>
                    <w:lang w:val="en-US"/>
                  </w:rPr>
                  <m:t>2</m:t>
                </w:ins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ε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m:rPr>
              <m:sty m:val="p"/>
            </m:rPr>
            <w:rPr>
              <w:rFonts w:asci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ε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 w:cs="Cambria Math"/>
              <w:lang w:val="en-US"/>
            </w:rPr>
            <m:t>∼</m:t>
          </m:r>
          <m:r>
            <w:rPr>
              <w:rFonts w:ascii="Cambria Math"/>
              <w:lang w:val="en-US"/>
            </w:rPr>
            <m:t>N(0,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σ</m:t>
              </m:r>
            </m:e>
            <m:sub>
              <m:r>
                <w:rPr>
                  <w:rFonts w:ascii="Cambria Math"/>
                  <w:lang w:val="en-US"/>
                </w:rPr>
                <m:t>ε</m:t>
              </m:r>
            </m:sub>
          </m:sSub>
          <m:r>
            <w:rPr>
              <w:rFonts w:ascii="Cambria Math"/>
              <w:lang w:val="en-US"/>
            </w:rPr>
            <m:t>)</m:t>
          </m:r>
        </m:oMath>
      </m:oMathPara>
    </w:p>
    <w:p w14:paraId="5609202B" w14:textId="1E14D140" w:rsidR="003B34DB" w:rsidRDefault="008D364A" w:rsidP="00451B9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</m:t>
              </m:r>
            </m:sub>
          </m:sSub>
          <m:func>
            <m:funcPr>
              <m:ctrlPr>
                <w:del w:id="119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del>
              </m:ctrlPr>
            </m:funcPr>
            <m:fName>
              <m:r>
                <w:del w:id="120" w:author="Peter Hellström" w:date="2019-10-30T23:05:00Z">
                  <w:rPr>
                    <w:rFonts w:ascii="Cambria Math"/>
                    <w:lang w:val="en-US"/>
                  </w:rPr>
                  <m:t>exp</m:t>
                </w:del>
              </m:r>
            </m:fName>
            <m:e>
              <m:d>
                <m:dPr>
                  <m:begChr m:val="{"/>
                  <m:endChr m:val="}"/>
                  <m:ctrlPr>
                    <w:del w:id="121" w:author="Peter Hellström" w:date="2019-10-30T23:05:00Z">
                      <w:rPr>
                        <w:rFonts w:ascii="Cambria Math" w:hAnsi="Cambria Math"/>
                        <w:i/>
                        <w:lang w:val="en-US"/>
                      </w:rPr>
                    </w:del>
                  </m:ctrlPr>
                </m:dPr>
                <m:e>
                  <m:sSub>
                    <m:sSubPr>
                      <m:ctrlPr>
                        <w:del w:id="122" w:author="Peter Hellström" w:date="2019-10-30T23:05:00Z">
                          <w:rPr>
                            <w:rFonts w:ascii="Cambria Math" w:hAnsi="Cambria Math"/>
                            <w:i/>
                            <w:lang w:val="en-US"/>
                          </w:rPr>
                        </w:del>
                      </m:ctrlPr>
                    </m:sSubPr>
                    <m:e>
                      <m:r>
                        <w:del w:id="123" w:author="Peter Hellström" w:date="2019-10-30T23:05:00Z">
                          <w:rPr>
                            <w:rFonts w:ascii="Cambria Math"/>
                            <w:lang w:val="en-US"/>
                          </w:rPr>
                          <m:t>a</m:t>
                        </w:del>
                      </m:r>
                    </m:e>
                    <m:sub>
                      <m:r>
                        <w:del w:id="124" w:author="Peter Hellström" w:date="2019-10-30T23:05:00Z">
                          <w:rPr>
                            <w:rFonts w:ascii="Cambria Math"/>
                            <w:lang w:val="en-US"/>
                          </w:rPr>
                          <m:t>0</m:t>
                        </w:del>
                      </m:r>
                    </m:sub>
                  </m:sSub>
                  <m:r>
                    <w:del w:id="125" w:author="Peter Hellström" w:date="2019-10-30T23:05:00Z">
                      <w:rPr>
                        <w:rFonts w:ascii="Cambria Math"/>
                        <w:lang w:val="en-US"/>
                      </w:rPr>
                      <m:t>+(1+</m:t>
                    </w:del>
                  </m:r>
                  <m:sSub>
                    <m:sSubPr>
                      <m:ctrlPr>
                        <w:del w:id="126" w:author="Peter Hellström" w:date="2019-10-30T23:05:00Z">
                          <w:rPr>
                            <w:rFonts w:ascii="Cambria Math" w:hAnsi="Cambria Math"/>
                            <w:i/>
                            <w:lang w:val="en-US"/>
                          </w:rPr>
                        </w:del>
                      </m:ctrlPr>
                    </m:sSubPr>
                    <m:e>
                      <m:r>
                        <w:del w:id="127" w:author="Peter Hellström" w:date="2019-10-30T23:05:00Z">
                          <w:rPr>
                            <w:rFonts w:ascii="Cambria Math"/>
                            <w:lang w:val="en-US"/>
                          </w:rPr>
                          <m:t>a</m:t>
                        </w:del>
                      </m:r>
                    </m:e>
                    <m:sub>
                      <m:r>
                        <w:del w:id="128" w:author="Peter Hellström" w:date="2019-10-30T23:05:00Z">
                          <w:rPr>
                            <w:rFonts w:ascii="Cambria Math"/>
                            <w:lang w:val="en-US"/>
                          </w:rPr>
                          <m:t>1</m:t>
                        </w:del>
                      </m:r>
                    </m:sub>
                  </m:sSub>
                  <m:r>
                    <w:del w:id="129" w:author="Peter Hellström" w:date="2019-10-30T23:05:00Z">
                      <w:rPr>
                        <w:rFonts w:ascii="Cambria Math"/>
                        <w:lang w:val="en-US"/>
                      </w:rPr>
                      <m:t>)</m:t>
                    </w:del>
                  </m:r>
                  <m:sSub>
                    <m:sSubPr>
                      <m:ctrlPr>
                        <w:del w:id="130" w:author="Peter Hellström" w:date="2019-10-30T23:05:00Z">
                          <w:rPr>
                            <w:rFonts w:ascii="Cambria Math" w:hAnsi="Cambria Math"/>
                            <w:i/>
                            <w:lang w:val="en-US"/>
                          </w:rPr>
                        </w:del>
                      </m:ctrlPr>
                    </m:sSubPr>
                    <m:e>
                      <m:r>
                        <w:del w:id="131" w:author="Peter Hellström" w:date="2019-10-30T23:05:00Z">
                          <w:rPr>
                            <w:rFonts w:ascii="Cambria Math"/>
                            <w:lang w:val="en-US"/>
                          </w:rPr>
                          <m:t>x</m:t>
                        </w:del>
                      </m:r>
                    </m:e>
                    <m:sub>
                      <m:r>
                        <w:del w:id="132" w:author="Peter Hellström" w:date="2019-10-30T23:05:00Z">
                          <w:rPr>
                            <w:rFonts w:ascii="Cambria Math"/>
                            <w:lang w:val="en-US"/>
                          </w:rPr>
                          <m:t>t</m:t>
                        </w:del>
                      </m:r>
                      <m:r>
                        <w:del w:id="133" w:author="Peter Hellström" w:date="2019-10-30T23:05:00Z">
                          <w:rPr>
                            <w:rFonts w:ascii="Cambria Math"/>
                            <w:lang w:val="en-US"/>
                          </w:rPr>
                          <m:t>-</m:t>
                        </w:del>
                      </m:r>
                      <m:r>
                        <w:del w:id="134" w:author="Peter Hellström" w:date="2019-10-30T23:05:00Z">
                          <w:rPr>
                            <w:rFonts w:ascii="Cambria Math"/>
                            <w:lang w:val="en-US"/>
                          </w:rPr>
                          <m:t>1</m:t>
                        </w:del>
                      </m:r>
                    </m:sub>
                  </m:sSub>
                  <m:r>
                    <w:del w:id="135" w:author="Peter Hellström" w:date="2019-10-30T23:05:00Z">
                      <w:rPr>
                        <w:rFonts w:ascii="Cambria Math"/>
                        <w:lang w:val="en-US"/>
                      </w:rPr>
                      <m:t>+</m:t>
                    </w:del>
                  </m:r>
                  <m:sSub>
                    <m:sSubPr>
                      <m:ctrlPr>
                        <w:del w:id="136" w:author="Peter Hellström" w:date="2019-10-30T23:05:00Z">
                          <w:rPr>
                            <w:rFonts w:ascii="Cambria Math" w:hAnsi="Cambria Math"/>
                            <w:i/>
                            <w:lang w:val="en-US"/>
                          </w:rPr>
                        </w:del>
                      </m:ctrlPr>
                    </m:sSubPr>
                    <m:e>
                      <m:r>
                        <w:del w:id="137" w:author="Peter Hellström" w:date="2019-10-30T23:05:00Z">
                          <w:rPr>
                            <w:rFonts w:ascii="Cambria Math"/>
                            <w:lang w:val="en-US"/>
                          </w:rPr>
                          <m:t>a</m:t>
                        </w:del>
                      </m:r>
                    </m:e>
                    <m:sub>
                      <m:r>
                        <w:del w:id="138" w:author="Peter Hellström" w:date="2019-10-30T23:05:00Z">
                          <w:rPr>
                            <w:rFonts w:ascii="Cambria Math"/>
                            <w:lang w:val="en-US"/>
                          </w:rPr>
                          <m:t>2</m:t>
                        </w:del>
                      </m:r>
                    </m:sub>
                  </m:sSub>
                  <m:sSub>
                    <m:sSubPr>
                      <m:ctrlPr>
                        <w:del w:id="139" w:author="Peter Hellström" w:date="2019-10-30T23:05:00Z">
                          <w:rPr>
                            <w:rFonts w:ascii="Cambria Math" w:hAnsi="Cambria Math"/>
                            <w:i/>
                            <w:lang w:val="en-US"/>
                          </w:rPr>
                        </w:del>
                      </m:ctrlPr>
                    </m:sSubPr>
                    <m:e>
                      <m:r>
                        <w:del w:id="140" w:author="Peter Hellström" w:date="2019-10-30T23:05:00Z">
                          <w:rPr>
                            <w:rFonts w:ascii="Cambria Math"/>
                            <w:lang w:val="en-US"/>
                          </w:rPr>
                          <m:t>x</m:t>
                        </w:del>
                      </m:r>
                    </m:e>
                    <m:sub>
                      <m:r>
                        <w:del w:id="141" w:author="Peter Hellström" w:date="2019-10-30T23:05:00Z">
                          <w:rPr>
                            <w:rFonts w:ascii="Cambria Math"/>
                            <w:lang w:val="en-US"/>
                          </w:rPr>
                          <m:t>t</m:t>
                        </w:del>
                      </m:r>
                      <m:r>
                        <w:del w:id="142" w:author="Peter Hellström" w:date="2019-10-30T23:05:00Z">
                          <w:rPr>
                            <w:rFonts w:ascii="Cambria Math"/>
                            <w:lang w:val="en-US"/>
                          </w:rPr>
                          <m:t>-</m:t>
                        </w:del>
                      </m:r>
                      <m:r>
                        <w:del w:id="143" w:author="Peter Hellström" w:date="2019-10-30T23:05:00Z">
                          <w:rPr>
                            <w:rFonts w:ascii="Cambria Math"/>
                            <w:lang w:val="en-US"/>
                          </w:rPr>
                          <m:t>2</m:t>
                        </w:del>
                      </m:r>
                    </m:sub>
                  </m:sSub>
                  <m:r>
                    <w:del w:id="144" w:author="Peter Hellström" w:date="2019-10-30T23:05:00Z">
                      <w:rPr>
                        <w:rFonts w:ascii="Cambria Math"/>
                        <w:lang w:val="en-US"/>
                      </w:rPr>
                      <m:t>+</m:t>
                    </w:del>
                  </m:r>
                  <m:sSub>
                    <m:sSubPr>
                      <m:ctrlPr>
                        <w:del w:id="145" w:author="Peter Hellström" w:date="2019-10-30T23:05:00Z">
                          <w:rPr>
                            <w:rFonts w:ascii="Cambria Math" w:hAnsi="Cambria Math"/>
                            <w:i/>
                            <w:lang w:val="en-US"/>
                          </w:rPr>
                        </w:del>
                      </m:ctrlPr>
                    </m:sSubPr>
                    <m:e>
                      <m:r>
                        <w:del w:id="146" w:author="Peter Hellström" w:date="2019-10-30T23:05:00Z">
                          <w:rPr>
                            <w:rFonts w:ascii="Cambria Math"/>
                            <w:lang w:val="en-US"/>
                          </w:rPr>
                          <m:t>ε</m:t>
                        </w:del>
                      </m:r>
                    </m:e>
                    <m:sub>
                      <m:r>
                        <w:del w:id="147" w:author="Peter Hellström" w:date="2019-10-30T23:05:00Z">
                          <w:rPr>
                            <w:rFonts w:ascii="Cambria Math"/>
                            <w:lang w:val="en-US"/>
                          </w:rPr>
                          <m:t>t</m:t>
                        </w:del>
                      </m:r>
                    </m:sub>
                  </m:sSub>
                </m:e>
              </m:d>
            </m:e>
          </m:func>
          <m:func>
            <m:funcPr>
              <m:ctrlPr>
                <w:ins w:id="148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funcPr>
            <m:fName>
              <m:r>
                <w:ins w:id="149" w:author="Peter Hellström" w:date="2019-10-30T23:05:00Z">
                  <w:rPr>
                    <w:rFonts w:ascii="Cambria Math"/>
                    <w:lang w:val="en-US"/>
                  </w:rPr>
                  <m:t>exp</m:t>
                </w:ins>
              </m:r>
            </m:fName>
            <m:e>
              <m:d>
                <m:dPr>
                  <m:begChr m:val="{"/>
                  <m:endChr m:val="}"/>
                  <m:ctrlPr>
                    <w:ins w:id="150" w:author="Peter Hellström" w:date="2019-10-30T23:05:00Z">
                      <w:rPr>
                        <w:rFonts w:ascii="Cambria Math" w:hAnsi="Cambria Math"/>
                        <w:i/>
                        <w:lang w:val="en-US"/>
                      </w:rPr>
                    </w:ins>
                  </m:ctrlPr>
                </m:dPr>
                <m:e>
                  <m:sSub>
                    <m:sSubPr>
                      <m:ctrlPr>
                        <w:ins w:id="151" w:author="Peter Hellström" w:date="2019-10-30T23:05:00Z">
                          <w:rPr>
                            <w:rFonts w:ascii="Cambria Math" w:hAnsi="Cambria Math"/>
                            <w:i/>
                            <w:lang w:val="en-US"/>
                          </w:rPr>
                        </w:ins>
                      </m:ctrlPr>
                    </m:sSubPr>
                    <m:e>
                      <m:r>
                        <w:ins w:id="152" w:author="Peter Hellström" w:date="2019-10-30T23:05:00Z">
                          <w:rPr>
                            <w:rFonts w:ascii="Cambria Math"/>
                            <w:lang w:val="en-US"/>
                          </w:rPr>
                          <m:t>a</m:t>
                        </w:ins>
                      </m:r>
                    </m:e>
                    <m:sub>
                      <m:r>
                        <w:ins w:id="153" w:author="Peter Hellström" w:date="2019-10-30T23:05:00Z">
                          <w:rPr>
                            <w:rFonts w:ascii="Cambria Math"/>
                            <w:lang w:val="en-US"/>
                          </w:rPr>
                          <m:t>0</m:t>
                        </w:ins>
                      </m:r>
                    </m:sub>
                  </m:sSub>
                  <m:r>
                    <w:ins w:id="154" w:author="Peter Hellström" w:date="2019-10-30T23:05:00Z">
                      <w:rPr>
                        <w:rFonts w:ascii="Cambria Math"/>
                        <w:lang w:val="en-US"/>
                      </w:rPr>
                      <m:t>+(1+</m:t>
                    </w:ins>
                  </m:r>
                  <m:sSub>
                    <m:sSubPr>
                      <m:ctrlPr>
                        <w:ins w:id="155" w:author="Peter Hellström" w:date="2019-10-30T23:05:00Z">
                          <w:rPr>
                            <w:rFonts w:ascii="Cambria Math" w:hAnsi="Cambria Math"/>
                            <w:i/>
                            <w:lang w:val="en-US"/>
                          </w:rPr>
                        </w:ins>
                      </m:ctrlPr>
                    </m:sSubPr>
                    <m:e>
                      <m:r>
                        <w:ins w:id="156" w:author="Peter Hellström" w:date="2019-10-30T23:05:00Z">
                          <w:rPr>
                            <w:rFonts w:ascii="Cambria Math"/>
                            <w:lang w:val="en-US"/>
                          </w:rPr>
                          <m:t>a</m:t>
                        </w:ins>
                      </m:r>
                    </m:e>
                    <m:sub>
                      <m:r>
                        <w:ins w:id="157" w:author="Peter Hellström" w:date="2019-10-30T23:05:00Z">
                          <w:rPr>
                            <w:rFonts w:ascii="Cambria Math"/>
                            <w:lang w:val="en-US"/>
                          </w:rPr>
                          <m:t>1</m:t>
                        </w:ins>
                      </m:r>
                    </m:sub>
                  </m:sSub>
                  <m:r>
                    <w:ins w:id="158" w:author="Peter Hellström" w:date="2019-10-30T23:05:00Z">
                      <w:rPr>
                        <w:rFonts w:ascii="Cambria Math"/>
                        <w:lang w:val="en-US"/>
                      </w:rPr>
                      <m:t>)</m:t>
                    </w:ins>
                  </m:r>
                  <m:sSub>
                    <m:sSubPr>
                      <m:ctrlPr>
                        <w:ins w:id="159" w:author="Peter Hellström" w:date="2019-10-30T23:05:00Z">
                          <w:rPr>
                            <w:rFonts w:ascii="Cambria Math" w:hAnsi="Cambria Math"/>
                            <w:i/>
                            <w:lang w:val="en-US"/>
                          </w:rPr>
                        </w:ins>
                      </m:ctrlPr>
                    </m:sSubPr>
                    <m:e>
                      <m:r>
                        <w:ins w:id="160" w:author="Peter Hellström" w:date="2019-10-30T23:05:00Z">
                          <w:rPr>
                            <w:rFonts w:ascii="Cambria Math"/>
                            <w:lang w:val="en-US"/>
                          </w:rPr>
                          <m:t>X</m:t>
                        </w:ins>
                      </m:r>
                    </m:e>
                    <m:sub>
                      <m:r>
                        <w:ins w:id="161" w:author="Peter Hellström" w:date="2019-10-30T23:05:00Z">
                          <w:rPr>
                            <w:rFonts w:ascii="Cambria Math"/>
                            <w:lang w:val="en-US"/>
                          </w:rPr>
                          <m:t>t</m:t>
                        </w:ins>
                      </m:r>
                      <m:r>
                        <w:ins w:id="162" w:author="Peter Hellström" w:date="2019-10-30T23:05:00Z">
                          <w:rPr>
                            <w:rFonts w:ascii="Cambria Math"/>
                            <w:lang w:val="en-US"/>
                          </w:rPr>
                          <m:t>-</m:t>
                        </w:ins>
                      </m:r>
                      <m:r>
                        <w:ins w:id="163" w:author="Peter Hellström" w:date="2019-10-30T23:05:00Z">
                          <w:rPr>
                            <w:rFonts w:ascii="Cambria Math"/>
                            <w:lang w:val="en-US"/>
                          </w:rPr>
                          <m:t>1</m:t>
                        </w:ins>
                      </m:r>
                    </m:sub>
                  </m:sSub>
                  <m:r>
                    <w:ins w:id="164" w:author="Peter Hellström" w:date="2019-10-30T23:05:00Z">
                      <w:rPr>
                        <w:rFonts w:ascii="Cambria Math"/>
                        <w:lang w:val="en-US"/>
                      </w:rPr>
                      <m:t>+</m:t>
                    </w:ins>
                  </m:r>
                  <m:sSub>
                    <m:sSubPr>
                      <m:ctrlPr>
                        <w:ins w:id="165" w:author="Peter Hellström" w:date="2019-10-30T23:05:00Z">
                          <w:rPr>
                            <w:rFonts w:ascii="Cambria Math" w:hAnsi="Cambria Math"/>
                            <w:i/>
                            <w:lang w:val="en-US"/>
                          </w:rPr>
                        </w:ins>
                      </m:ctrlPr>
                    </m:sSubPr>
                    <m:e>
                      <m:r>
                        <w:ins w:id="166" w:author="Peter Hellström" w:date="2019-10-30T23:05:00Z">
                          <w:rPr>
                            <w:rFonts w:ascii="Cambria Math"/>
                            <w:lang w:val="en-US"/>
                          </w:rPr>
                          <m:t>a</m:t>
                        </w:ins>
                      </m:r>
                    </m:e>
                    <m:sub>
                      <m:r>
                        <w:ins w:id="167" w:author="Peter Hellström" w:date="2019-10-30T23:05:00Z">
                          <w:rPr>
                            <w:rFonts w:ascii="Cambria Math"/>
                            <w:lang w:val="en-US"/>
                          </w:rPr>
                          <m:t>2</m:t>
                        </w:ins>
                      </m:r>
                    </m:sub>
                  </m:sSub>
                  <m:sSub>
                    <m:sSubPr>
                      <m:ctrlPr>
                        <w:ins w:id="168" w:author="Peter Hellström" w:date="2019-10-30T23:05:00Z">
                          <w:rPr>
                            <w:rFonts w:ascii="Cambria Math" w:hAnsi="Cambria Math"/>
                            <w:i/>
                            <w:lang w:val="en-US"/>
                          </w:rPr>
                        </w:ins>
                      </m:ctrlPr>
                    </m:sSubPr>
                    <m:e>
                      <m:r>
                        <w:ins w:id="169" w:author="Peter Hellström" w:date="2019-10-30T23:05:00Z">
                          <w:rPr>
                            <w:rFonts w:ascii="Cambria Math"/>
                            <w:lang w:val="en-US"/>
                          </w:rPr>
                          <m:t>X</m:t>
                        </w:ins>
                      </m:r>
                    </m:e>
                    <m:sub>
                      <m:r>
                        <w:ins w:id="170" w:author="Peter Hellström" w:date="2019-10-30T23:05:00Z">
                          <w:rPr>
                            <w:rFonts w:ascii="Cambria Math"/>
                            <w:lang w:val="en-US"/>
                          </w:rPr>
                          <m:t>t</m:t>
                        </w:ins>
                      </m:r>
                      <m:r>
                        <w:ins w:id="171" w:author="Peter Hellström" w:date="2019-10-30T23:05:00Z">
                          <w:rPr>
                            <w:rFonts w:ascii="Cambria Math"/>
                            <w:lang w:val="en-US"/>
                          </w:rPr>
                          <m:t>-</m:t>
                        </w:ins>
                      </m:r>
                      <m:r>
                        <w:ins w:id="172" w:author="Peter Hellström" w:date="2019-10-30T23:05:00Z">
                          <w:rPr>
                            <w:rFonts w:ascii="Cambria Math"/>
                            <w:lang w:val="en-US"/>
                          </w:rPr>
                          <m:t>2</m:t>
                        </w:ins>
                      </m:r>
                    </m:sub>
                  </m:sSub>
                  <m:r>
                    <w:ins w:id="173" w:author="Peter Hellström" w:date="2019-10-30T23:05:00Z">
                      <w:rPr>
                        <w:rFonts w:ascii="Cambria Math"/>
                        <w:lang w:val="en-US"/>
                      </w:rPr>
                      <m:t>+</m:t>
                    </w:ins>
                  </m:r>
                  <m:sSub>
                    <m:sSubPr>
                      <m:ctrlPr>
                        <w:ins w:id="174" w:author="Peter Hellström" w:date="2019-10-30T23:05:00Z">
                          <w:rPr>
                            <w:rFonts w:ascii="Cambria Math" w:hAnsi="Cambria Math"/>
                            <w:i/>
                            <w:lang w:val="en-US"/>
                          </w:rPr>
                        </w:ins>
                      </m:ctrlPr>
                    </m:sSubPr>
                    <m:e>
                      <m:r>
                        <w:ins w:id="175" w:author="Peter Hellström" w:date="2019-10-30T23:05:00Z">
                          <w:rPr>
                            <w:rFonts w:ascii="Cambria Math"/>
                            <w:lang w:val="en-US"/>
                          </w:rPr>
                          <m:t>ε</m:t>
                        </w:ins>
                      </m:r>
                    </m:e>
                    <m:sub>
                      <m:r>
                        <w:ins w:id="176" w:author="Peter Hellström" w:date="2019-10-30T23:05:00Z">
                          <w:rPr>
                            <w:rFonts w:ascii="Cambria Math"/>
                            <w:lang w:val="en-US"/>
                          </w:rPr>
                          <m:t>t</m:t>
                        </w:ins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ε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 w:cs="Cambria Math"/>
              <w:lang w:val="en-US"/>
            </w:rPr>
            <m:t>∼</m:t>
          </m:r>
          <m:r>
            <w:rPr>
              <w:rFonts w:ascii="Cambria Math"/>
              <w:lang w:val="en-US"/>
            </w:rPr>
            <m:t>N(0,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σ</m:t>
              </m:r>
            </m:e>
            <m:sub>
              <m:r>
                <w:rPr>
                  <w:rFonts w:ascii="Cambria Math"/>
                  <w:lang w:val="en-US"/>
                </w:rPr>
                <m:t>ε</m:t>
              </m:r>
            </m:sub>
          </m:sSub>
          <m:r>
            <w:rPr>
              <w:rFonts w:ascii="Cambria Math"/>
              <w:lang w:val="en-US"/>
            </w:rPr>
            <m:t>)</m:t>
          </m:r>
        </m:oMath>
      </m:oMathPara>
    </w:p>
    <w:p w14:paraId="3723F62D" w14:textId="4FD3A808" w:rsidR="00CF4F64" w:rsidRDefault="008D364A" w:rsidP="00451B9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R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del w:id="177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del>
              </m:ctrlPr>
            </m:sSubPr>
            <m:e>
              <m:r>
                <w:del w:id="178" w:author="Peter Hellström" w:date="2019-10-30T23:05:00Z">
                  <w:rPr>
                    <w:rFonts w:ascii="Cambria Math"/>
                    <w:lang w:val="en-US"/>
                  </w:rPr>
                  <m:t>x</m:t>
                </w:del>
              </m:r>
            </m:e>
            <m:sub>
              <m:r>
                <w:del w:id="179" w:author="Peter Hellström" w:date="2019-10-30T23:05:00Z">
                  <w:rPr>
                    <w:rFonts w:ascii="Cambria Math"/>
                    <w:lang w:val="en-US"/>
                  </w:rPr>
                  <m:t>t+1</m:t>
                </w:del>
              </m:r>
            </m:sub>
          </m:sSub>
          <m:sSub>
            <m:sSubPr>
              <m:ctrlPr>
                <w:ins w:id="180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181" w:author="Peter Hellström" w:date="2019-10-30T23:05:00Z">
                  <w:rPr>
                    <w:rFonts w:ascii="Cambria Math"/>
                    <w:lang w:val="en-US"/>
                  </w:rPr>
                  <m:t>X</m:t>
                </w:ins>
              </m:r>
            </m:e>
            <m:sub>
              <m:r>
                <w:ins w:id="182" w:author="Peter Hellström" w:date="2019-10-30T23:05:00Z">
                  <w:rPr>
                    <w:rFonts w:ascii="Cambria Math"/>
                    <w:lang w:val="en-US"/>
                  </w:rPr>
                  <m:t>t+1</m:t>
                </w:ins>
              </m:r>
            </m:sub>
          </m:sSub>
          <m:r>
            <w:rPr>
              <w:rFonts w:ascii="Cambria Math"/>
              <w:lang w:val="en-US"/>
            </w:rPr>
            <m:t>-</m:t>
          </m:r>
          <m:sSub>
            <m:sSubPr>
              <m:ctrlPr>
                <w:del w:id="183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del>
              </m:ctrlPr>
            </m:sSubPr>
            <m:e>
              <m:r>
                <w:del w:id="184" w:author="Peter Hellström" w:date="2019-10-30T23:05:00Z">
                  <w:rPr>
                    <w:rFonts w:ascii="Cambria Math"/>
                    <w:lang w:val="en-US"/>
                  </w:rPr>
                  <m:t>x</m:t>
                </w:del>
              </m:r>
            </m:e>
            <m:sub>
              <m:r>
                <w:del w:id="185" w:author="Peter Hellström" w:date="2019-10-30T23:05:00Z">
                  <w:rPr>
                    <w:rFonts w:ascii="Cambria Math"/>
                    <w:lang w:val="en-US"/>
                  </w:rPr>
                  <m:t>t</m:t>
                </w:del>
              </m:r>
            </m:sub>
          </m:sSub>
          <m:sSub>
            <m:sSubPr>
              <m:ctrlPr>
                <w:ins w:id="186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187" w:author="Peter Hellström" w:date="2019-10-30T23:05:00Z">
                  <w:rPr>
                    <w:rFonts w:ascii="Cambria Math"/>
                    <w:lang w:val="en-US"/>
                  </w:rPr>
                  <m:t>X</m:t>
                </w:ins>
              </m:r>
            </m:e>
            <m:sub>
              <m:r>
                <w:ins w:id="188" w:author="Peter Hellström" w:date="2019-10-30T23:05:00Z">
                  <w:rPr>
                    <w:rFonts w:ascii="Cambria Math"/>
                    <w:lang w:val="en-US"/>
                  </w:rPr>
                  <m:t>t</m:t>
                </w:ins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0</m:t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sSub>
            <m:sSubPr>
              <m:ctrlPr>
                <w:del w:id="189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del>
              </m:ctrlPr>
            </m:sSubPr>
            <m:e>
              <m:r>
                <w:del w:id="190" w:author="Peter Hellström" w:date="2019-10-30T23:05:00Z">
                  <w:rPr>
                    <w:rFonts w:ascii="Cambria Math"/>
                    <w:lang w:val="en-US"/>
                  </w:rPr>
                  <m:t>x</m:t>
                </w:del>
              </m:r>
            </m:e>
            <m:sub>
              <m:r>
                <w:del w:id="191" w:author="Peter Hellström" w:date="2019-10-30T23:05:00Z">
                  <w:rPr>
                    <w:rFonts w:ascii="Cambria Math"/>
                    <w:lang w:val="en-US"/>
                  </w:rPr>
                  <m:t>t</m:t>
                </w:del>
              </m:r>
            </m:sub>
          </m:sSub>
          <m:sSub>
            <m:sSubPr>
              <m:ctrlPr>
                <w:ins w:id="192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193" w:author="Peter Hellström" w:date="2019-10-30T23:05:00Z">
                  <w:rPr>
                    <w:rFonts w:ascii="Cambria Math"/>
                    <w:lang w:val="en-US"/>
                  </w:rPr>
                  <m:t>X</m:t>
                </w:ins>
              </m:r>
            </m:e>
            <m:sub>
              <m:r>
                <w:ins w:id="194" w:author="Peter Hellström" w:date="2019-10-30T23:05:00Z">
                  <w:rPr>
                    <w:rFonts w:ascii="Cambria Math"/>
                    <w:lang w:val="en-US"/>
                  </w:rPr>
                  <m:t>t</m:t>
                </w:ins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sSub>
            <m:sSubPr>
              <m:ctrlPr>
                <w:del w:id="195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del>
              </m:ctrlPr>
            </m:sSubPr>
            <m:e>
              <m:r>
                <w:del w:id="196" w:author="Peter Hellström" w:date="2019-10-30T23:05:00Z">
                  <w:rPr>
                    <w:rFonts w:ascii="Cambria Math"/>
                    <w:lang w:val="en-US"/>
                  </w:rPr>
                  <m:t>x</m:t>
                </w:del>
              </m:r>
            </m:e>
            <m:sub>
              <m:r>
                <w:del w:id="197" w:author="Peter Hellström" w:date="2019-10-30T23:05:00Z">
                  <w:rPr>
                    <w:rFonts w:ascii="Cambria Math"/>
                    <w:lang w:val="en-US"/>
                  </w:rPr>
                  <m:t>t</m:t>
                </w:del>
              </m:r>
              <m:r>
                <w:del w:id="198" w:author="Peter Hellström" w:date="2019-10-30T23:05:00Z">
                  <w:rPr>
                    <w:rFonts w:ascii="Cambria Math"/>
                    <w:lang w:val="en-US"/>
                  </w:rPr>
                  <m:t>-</m:t>
                </w:del>
              </m:r>
              <m:r>
                <w:del w:id="199" w:author="Peter Hellström" w:date="2019-10-30T23:05:00Z">
                  <w:rPr>
                    <w:rFonts w:ascii="Cambria Math"/>
                    <w:lang w:val="en-US"/>
                  </w:rPr>
                  <m:t>1</m:t>
                </w:del>
              </m:r>
            </m:sub>
          </m:sSub>
          <m:sSub>
            <m:sSubPr>
              <m:ctrlPr>
                <w:ins w:id="200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201" w:author="Peter Hellström" w:date="2019-10-30T23:05:00Z">
                  <w:rPr>
                    <w:rFonts w:ascii="Cambria Math"/>
                    <w:lang w:val="en-US"/>
                  </w:rPr>
                  <m:t>X</m:t>
                </w:ins>
              </m:r>
            </m:e>
            <m:sub>
              <m:r>
                <w:ins w:id="202" w:author="Peter Hellström" w:date="2019-10-30T23:05:00Z">
                  <w:rPr>
                    <w:rFonts w:ascii="Cambria Math"/>
                    <w:lang w:val="en-US"/>
                  </w:rPr>
                  <m:t>t</m:t>
                </w:ins>
              </m:r>
              <m:r>
                <w:ins w:id="203" w:author="Peter Hellström" w:date="2019-10-30T23:05:00Z">
                  <w:rPr>
                    <w:rFonts w:ascii="Cambria Math"/>
                    <w:lang w:val="en-US"/>
                  </w:rPr>
                  <m:t>-</m:t>
                </w:ins>
              </m:r>
              <m:r>
                <w:ins w:id="204" w:author="Peter Hellström" w:date="2019-10-30T23:05:00Z">
                  <w:rPr>
                    <w:rFonts w:ascii="Cambria Math"/>
                    <w:lang w:val="en-US"/>
                  </w:rPr>
                  <m:t>1</m:t>
                </w:ins>
              </m:r>
            </m:sub>
          </m:sSub>
          <m:r>
            <w:rPr>
              <w:rFonts w:ascii="Cambria Math"/>
              <w:lang w:val="en-US"/>
            </w:rPr>
            <m:t>+...+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k</m:t>
              </m:r>
            </m:sub>
          </m:sSub>
          <m:sSub>
            <m:sSubPr>
              <m:ctrlPr>
                <w:del w:id="205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del>
              </m:ctrlPr>
            </m:sSubPr>
            <m:e>
              <m:r>
                <w:del w:id="206" w:author="Peter Hellström" w:date="2019-10-30T23:05:00Z">
                  <w:rPr>
                    <w:rFonts w:ascii="Cambria Math"/>
                    <w:lang w:val="en-US"/>
                  </w:rPr>
                  <m:t>x</m:t>
                </w:del>
              </m:r>
            </m:e>
            <m:sub>
              <m:r>
                <w:del w:id="207" w:author="Peter Hellström" w:date="2019-10-30T23:05:00Z">
                  <w:rPr>
                    <w:rFonts w:ascii="Cambria Math"/>
                    <w:lang w:val="en-US"/>
                  </w:rPr>
                  <m:t>t</m:t>
                </w:del>
              </m:r>
              <m:r>
                <w:del w:id="208" w:author="Peter Hellström" w:date="2019-10-30T23:05:00Z">
                  <w:rPr>
                    <w:rFonts w:ascii="Cambria Math"/>
                    <w:lang w:val="en-US"/>
                  </w:rPr>
                  <m:t>-</m:t>
                </w:del>
              </m:r>
              <m:r>
                <w:del w:id="209" w:author="Peter Hellström" w:date="2019-10-30T23:05:00Z">
                  <w:rPr>
                    <w:rFonts w:ascii="Cambria Math"/>
                    <w:lang w:val="en-US"/>
                  </w:rPr>
                  <m:t>k</m:t>
                </w:del>
              </m:r>
              <m:r>
                <w:del w:id="210" w:author="Peter Hellström" w:date="2019-10-30T23:05:00Z">
                  <w:rPr>
                    <w:rFonts w:ascii="Cambria Math"/>
                    <w:lang w:val="en-US"/>
                  </w:rPr>
                  <m:t>-</m:t>
                </w:del>
              </m:r>
              <m:r>
                <w:del w:id="211" w:author="Peter Hellström" w:date="2019-10-30T23:05:00Z">
                  <w:rPr>
                    <w:rFonts w:ascii="Cambria Math"/>
                    <w:lang w:val="en-US"/>
                  </w:rPr>
                  <m:t>1</m:t>
                </w:del>
              </m:r>
            </m:sub>
          </m:sSub>
          <m:sSub>
            <m:sSubPr>
              <m:ctrlPr>
                <w:ins w:id="212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213" w:author="Peter Hellström" w:date="2019-10-30T23:05:00Z">
                  <w:rPr>
                    <w:rFonts w:ascii="Cambria Math"/>
                    <w:lang w:val="en-US"/>
                  </w:rPr>
                  <m:t>X</m:t>
                </w:ins>
              </m:r>
            </m:e>
            <m:sub>
              <m:r>
                <w:ins w:id="214" w:author="Peter Hellström" w:date="2019-10-30T23:05:00Z">
                  <w:rPr>
                    <w:rFonts w:ascii="Cambria Math"/>
                    <w:lang w:val="en-US"/>
                  </w:rPr>
                  <m:t>t</m:t>
                </w:ins>
              </m:r>
              <m:r>
                <w:ins w:id="215" w:author="Peter Hellström" w:date="2019-10-30T23:05:00Z">
                  <w:rPr>
                    <w:rFonts w:ascii="Cambria Math"/>
                    <w:lang w:val="en-US"/>
                  </w:rPr>
                  <m:t>-</m:t>
                </w:ins>
              </m:r>
              <m:r>
                <w:ins w:id="216" w:author="Peter Hellström" w:date="2019-10-30T23:05:00Z">
                  <w:rPr>
                    <w:rFonts w:ascii="Cambria Math"/>
                    <w:lang w:val="en-US"/>
                  </w:rPr>
                  <m:t>k</m:t>
                </w:ins>
              </m:r>
              <m:r>
                <w:ins w:id="217" w:author="Peter Hellström" w:date="2019-10-30T23:05:00Z">
                  <w:rPr>
                    <w:rFonts w:ascii="Cambria Math"/>
                    <w:lang w:val="en-US"/>
                  </w:rPr>
                  <m:t>-</m:t>
                </w:ins>
              </m:r>
              <m:r>
                <w:ins w:id="218" w:author="Peter Hellström" w:date="2019-10-30T23:05:00Z">
                  <w:rPr>
                    <w:rFonts w:ascii="Cambria Math"/>
                    <w:lang w:val="en-US"/>
                  </w:rPr>
                  <m:t>1</m:t>
                </w:ins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ε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</m:oMath>
      </m:oMathPara>
    </w:p>
    <w:p w14:paraId="79A7ED0B" w14:textId="3CDCCCC5" w:rsidR="00CF4F64" w:rsidRDefault="008D364A" w:rsidP="00451B9C">
      <w:pPr>
        <w:rPr>
          <w:lang w:val="en-US"/>
        </w:rPr>
      </w:pPr>
      <m:oMathPara>
        <m:oMath>
          <m:sSub>
            <m:sSubPr>
              <m:ctrlPr>
                <w:del w:id="219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del>
              </m:ctrlPr>
            </m:sSubPr>
            <m:e>
              <m:r>
                <w:del w:id="220" w:author="Peter Hellström" w:date="2019-10-30T23:05:00Z">
                  <w:rPr>
                    <w:rFonts w:ascii="Cambria Math"/>
                    <w:lang w:val="en-US"/>
                  </w:rPr>
                  <m:t>x</m:t>
                </w:del>
              </m:r>
            </m:e>
            <m:sub>
              <m:r>
                <w:del w:id="221" w:author="Peter Hellström" w:date="2019-10-30T23:05:00Z">
                  <w:rPr>
                    <w:rFonts w:ascii="Cambria Math"/>
                    <w:lang w:val="en-US"/>
                  </w:rPr>
                  <m:t>t</m:t>
                </w:del>
              </m:r>
            </m:sub>
          </m:sSub>
          <m:sSub>
            <m:sSubPr>
              <m:ctrlPr>
                <w:ins w:id="222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223" w:author="Peter Hellström" w:date="2019-10-30T23:05:00Z">
                  <w:rPr>
                    <w:rFonts w:ascii="Cambria Math"/>
                    <w:lang w:val="en-US"/>
                  </w:rPr>
                  <m:t>X</m:t>
                </w:ins>
              </m:r>
            </m:e>
            <m:sub>
              <m:r>
                <w:ins w:id="224" w:author="Peter Hellström" w:date="2019-10-30T23:05:00Z">
                  <w:rPr>
                    <w:rFonts w:ascii="Cambria Math"/>
                    <w:lang w:val="en-US"/>
                  </w:rPr>
                  <m:t>t</m:t>
                </w:ins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0</m:t>
              </m:r>
            </m:sub>
          </m:sSub>
          <m:r>
            <w:rPr>
              <w:rFonts w:ascii="Cambria Math"/>
              <w:lang w:val="en-US"/>
            </w:rPr>
            <m:t>+(1+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)</m:t>
          </m:r>
          <m:sSub>
            <m:sSubPr>
              <m:ctrlPr>
                <w:del w:id="225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del>
              </m:ctrlPr>
            </m:sSubPr>
            <m:e>
              <m:r>
                <w:del w:id="226" w:author="Peter Hellström" w:date="2019-10-30T23:05:00Z">
                  <w:rPr>
                    <w:rFonts w:ascii="Cambria Math"/>
                    <w:lang w:val="en-US"/>
                  </w:rPr>
                  <m:t>x</m:t>
                </w:del>
              </m:r>
            </m:e>
            <m:sub>
              <m:r>
                <w:del w:id="227" w:author="Peter Hellström" w:date="2019-10-30T23:05:00Z">
                  <w:rPr>
                    <w:rFonts w:ascii="Cambria Math"/>
                    <w:lang w:val="en-US"/>
                  </w:rPr>
                  <m:t>t</m:t>
                </w:del>
              </m:r>
              <m:r>
                <w:del w:id="228" w:author="Peter Hellström" w:date="2019-10-30T23:05:00Z">
                  <w:rPr>
                    <w:rFonts w:ascii="Cambria Math"/>
                    <w:lang w:val="en-US"/>
                  </w:rPr>
                  <m:t>-</m:t>
                </w:del>
              </m:r>
              <m:r>
                <w:del w:id="229" w:author="Peter Hellström" w:date="2019-10-30T23:05:00Z">
                  <w:rPr>
                    <w:rFonts w:ascii="Cambria Math"/>
                    <w:lang w:val="en-US"/>
                  </w:rPr>
                  <m:t>1</m:t>
                </w:del>
              </m:r>
            </m:sub>
          </m:sSub>
          <m:sSub>
            <m:sSubPr>
              <m:ctrlPr>
                <w:ins w:id="230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231" w:author="Peter Hellström" w:date="2019-10-30T23:05:00Z">
                  <w:rPr>
                    <w:rFonts w:ascii="Cambria Math"/>
                    <w:lang w:val="en-US"/>
                  </w:rPr>
                  <m:t>X</m:t>
                </w:ins>
              </m:r>
            </m:e>
            <m:sub>
              <m:r>
                <w:ins w:id="232" w:author="Peter Hellström" w:date="2019-10-30T23:05:00Z">
                  <w:rPr>
                    <w:rFonts w:ascii="Cambria Math"/>
                    <w:lang w:val="en-US"/>
                  </w:rPr>
                  <m:t>t</m:t>
                </w:ins>
              </m:r>
              <m:r>
                <w:ins w:id="233" w:author="Peter Hellström" w:date="2019-10-30T23:05:00Z">
                  <w:rPr>
                    <w:rFonts w:ascii="Cambria Math"/>
                    <w:lang w:val="en-US"/>
                  </w:rPr>
                  <m:t>-</m:t>
                </w:ins>
              </m:r>
              <m:r>
                <w:ins w:id="234" w:author="Peter Hellström" w:date="2019-10-30T23:05:00Z">
                  <w:rPr>
                    <w:rFonts w:ascii="Cambria Math"/>
                    <w:lang w:val="en-US"/>
                  </w:rPr>
                  <m:t>1</m:t>
                </w:ins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sSub>
            <m:sSubPr>
              <m:ctrlPr>
                <w:del w:id="235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del>
              </m:ctrlPr>
            </m:sSubPr>
            <m:e>
              <m:r>
                <w:del w:id="236" w:author="Peter Hellström" w:date="2019-10-30T23:05:00Z">
                  <w:rPr>
                    <w:rFonts w:ascii="Cambria Math"/>
                    <w:lang w:val="en-US"/>
                  </w:rPr>
                  <m:t>x</m:t>
                </w:del>
              </m:r>
            </m:e>
            <m:sub>
              <m:r>
                <w:del w:id="237" w:author="Peter Hellström" w:date="2019-10-30T23:05:00Z">
                  <w:rPr>
                    <w:rFonts w:ascii="Cambria Math"/>
                    <w:lang w:val="en-US"/>
                  </w:rPr>
                  <m:t>t</m:t>
                </w:del>
              </m:r>
              <m:r>
                <w:del w:id="238" w:author="Peter Hellström" w:date="2019-10-30T23:05:00Z">
                  <w:rPr>
                    <w:rFonts w:ascii="Cambria Math"/>
                    <w:lang w:val="en-US"/>
                  </w:rPr>
                  <m:t>-</m:t>
                </w:del>
              </m:r>
              <m:r>
                <w:del w:id="239" w:author="Peter Hellström" w:date="2019-10-30T23:05:00Z">
                  <w:rPr>
                    <w:rFonts w:ascii="Cambria Math"/>
                    <w:lang w:val="en-US"/>
                  </w:rPr>
                  <m:t>2</m:t>
                </w:del>
              </m:r>
            </m:sub>
          </m:sSub>
          <m:sSub>
            <m:sSubPr>
              <m:ctrlPr>
                <w:ins w:id="240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241" w:author="Peter Hellström" w:date="2019-10-30T23:05:00Z">
                  <w:rPr>
                    <w:rFonts w:ascii="Cambria Math"/>
                    <w:lang w:val="en-US"/>
                  </w:rPr>
                  <m:t>X</m:t>
                </w:ins>
              </m:r>
            </m:e>
            <m:sub>
              <m:r>
                <w:ins w:id="242" w:author="Peter Hellström" w:date="2019-10-30T23:05:00Z">
                  <w:rPr>
                    <w:rFonts w:ascii="Cambria Math"/>
                    <w:lang w:val="en-US"/>
                  </w:rPr>
                  <m:t>t</m:t>
                </w:ins>
              </m:r>
              <m:r>
                <w:ins w:id="243" w:author="Peter Hellström" w:date="2019-10-30T23:05:00Z">
                  <w:rPr>
                    <w:rFonts w:ascii="Cambria Math"/>
                    <w:lang w:val="en-US"/>
                  </w:rPr>
                  <m:t>-</m:t>
                </w:ins>
              </m:r>
              <m:r>
                <w:ins w:id="244" w:author="Peter Hellström" w:date="2019-10-30T23:05:00Z">
                  <w:rPr>
                    <w:rFonts w:ascii="Cambria Math"/>
                    <w:lang w:val="en-US"/>
                  </w:rPr>
                  <m:t>2</m:t>
                </w:ins>
              </m:r>
            </m:sub>
          </m:sSub>
          <m:r>
            <w:rPr>
              <w:rFonts w:ascii="Cambria Math"/>
              <w:lang w:val="en-US"/>
            </w:rPr>
            <m:t>+...+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k</m:t>
              </m:r>
            </m:sub>
          </m:sSub>
          <m:sSub>
            <m:sSubPr>
              <m:ctrlPr>
                <w:del w:id="245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del>
              </m:ctrlPr>
            </m:sSubPr>
            <m:e>
              <m:r>
                <w:del w:id="246" w:author="Peter Hellström" w:date="2019-10-30T23:05:00Z">
                  <w:rPr>
                    <w:rFonts w:ascii="Cambria Math"/>
                    <w:lang w:val="en-US"/>
                  </w:rPr>
                  <m:t>x</m:t>
                </w:del>
              </m:r>
            </m:e>
            <m:sub>
              <m:r>
                <w:del w:id="247" w:author="Peter Hellström" w:date="2019-10-30T23:05:00Z">
                  <w:rPr>
                    <w:rFonts w:ascii="Cambria Math"/>
                    <w:lang w:val="en-US"/>
                  </w:rPr>
                  <m:t>t</m:t>
                </w:del>
              </m:r>
              <m:r>
                <w:del w:id="248" w:author="Peter Hellström" w:date="2019-10-30T23:05:00Z">
                  <w:rPr>
                    <w:rFonts w:ascii="Cambria Math"/>
                    <w:lang w:val="en-US"/>
                  </w:rPr>
                  <m:t>-</m:t>
                </w:del>
              </m:r>
              <m:r>
                <w:del w:id="249" w:author="Peter Hellström" w:date="2019-10-30T23:05:00Z">
                  <w:rPr>
                    <w:rFonts w:ascii="Cambria Math"/>
                    <w:lang w:val="en-US"/>
                  </w:rPr>
                  <m:t>k</m:t>
                </w:del>
              </m:r>
            </m:sub>
          </m:sSub>
          <m:sSub>
            <m:sSubPr>
              <m:ctrlPr>
                <w:ins w:id="250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251" w:author="Peter Hellström" w:date="2019-10-30T23:05:00Z">
                  <w:rPr>
                    <w:rFonts w:ascii="Cambria Math"/>
                    <w:lang w:val="en-US"/>
                  </w:rPr>
                  <m:t>X</m:t>
                </w:ins>
              </m:r>
            </m:e>
            <m:sub>
              <m:r>
                <w:ins w:id="252" w:author="Peter Hellström" w:date="2019-10-30T23:05:00Z">
                  <w:rPr>
                    <w:rFonts w:ascii="Cambria Math"/>
                    <w:lang w:val="en-US"/>
                  </w:rPr>
                  <m:t>t</m:t>
                </w:ins>
              </m:r>
              <m:r>
                <w:ins w:id="253" w:author="Peter Hellström" w:date="2019-10-30T23:05:00Z">
                  <w:rPr>
                    <w:rFonts w:ascii="Cambria Math"/>
                    <w:lang w:val="en-US"/>
                  </w:rPr>
                  <m:t>-</m:t>
                </w:ins>
              </m:r>
              <m:r>
                <w:ins w:id="254" w:author="Peter Hellström" w:date="2019-10-30T23:05:00Z">
                  <w:rPr>
                    <w:rFonts w:ascii="Cambria Math"/>
                    <w:lang w:val="en-US"/>
                  </w:rPr>
                  <m:t>k</m:t>
                </w:ins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ε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</m:oMath>
      </m:oMathPara>
    </w:p>
    <w:p w14:paraId="3A3DB0E3" w14:textId="43F5CC2E" w:rsidR="000F6DBB" w:rsidRDefault="00451B9C" w:rsidP="00451B9C">
      <w:pPr>
        <w:rPr>
          <w:lang w:val="en-US"/>
        </w:rPr>
      </w:pPr>
      <m:oMathPara>
        <m:oMath>
          <m:r>
            <w:rPr>
              <w:rFonts w:ascii="Cambria Math"/>
              <w:lang w:val="en-US"/>
            </w:rPr>
            <m:t>(</m:t>
          </m:r>
          <m:sSub>
            <m:sSubPr>
              <m:ctrlPr>
                <w:del w:id="255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del>
              </m:ctrlPr>
            </m:sSubPr>
            <m:e>
              <m:r>
                <w:del w:id="256" w:author="Peter Hellström" w:date="2019-10-30T23:05:00Z">
                  <w:rPr>
                    <w:rFonts w:ascii="Cambria Math"/>
                    <w:lang w:val="en-US"/>
                  </w:rPr>
                  <m:t>x</m:t>
                </w:del>
              </m:r>
            </m:e>
            <m:sub>
              <m:r>
                <w:del w:id="257" w:author="Peter Hellström" w:date="2019-10-30T23:05:00Z">
                  <w:rPr>
                    <w:rFonts w:ascii="Cambria Math"/>
                    <w:lang w:val="en-US"/>
                  </w:rPr>
                  <m:t>t</m:t>
                </w:del>
              </m:r>
            </m:sub>
          </m:sSub>
          <m:sSub>
            <m:sSubPr>
              <m:ctrlPr>
                <w:ins w:id="258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259" w:author="Peter Hellström" w:date="2019-10-30T23:05:00Z">
                  <w:rPr>
                    <w:rFonts w:ascii="Cambria Math"/>
                    <w:lang w:val="en-US"/>
                  </w:rPr>
                  <m:t>X</m:t>
                </w:ins>
              </m:r>
            </m:e>
            <m:sub>
              <m:r>
                <w:ins w:id="260" w:author="Peter Hellström" w:date="2019-10-30T23:05:00Z">
                  <w:rPr>
                    <w:rFonts w:ascii="Cambria Math"/>
                    <w:lang w:val="en-US"/>
                  </w:rPr>
                  <m:t>t</m:t>
                </w:ins>
              </m:r>
            </m:sub>
          </m:sSub>
          <m:r>
            <w:rPr>
              <w:rFonts w:ascii="Cambria Math"/>
              <w:lang w:val="en-US"/>
            </w:rPr>
            <m:t>-</m:t>
          </m:r>
          <m:r>
            <w:rPr>
              <w:rFonts w:ascii="Cambria Math"/>
              <w:lang w:val="en-US"/>
            </w:rPr>
            <m:t>μ)=(1+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)(</m:t>
          </m:r>
          <m:sSub>
            <m:sSubPr>
              <m:ctrlPr>
                <w:del w:id="261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del>
              </m:ctrlPr>
            </m:sSubPr>
            <m:e>
              <m:r>
                <w:del w:id="262" w:author="Peter Hellström" w:date="2019-10-30T23:05:00Z">
                  <w:rPr>
                    <w:rFonts w:ascii="Cambria Math"/>
                    <w:lang w:val="en-US"/>
                  </w:rPr>
                  <m:t>x</m:t>
                </w:del>
              </m:r>
            </m:e>
            <m:sub>
              <m:r>
                <w:del w:id="263" w:author="Peter Hellström" w:date="2019-10-30T23:05:00Z">
                  <w:rPr>
                    <w:rFonts w:ascii="Cambria Math"/>
                    <w:lang w:val="en-US"/>
                  </w:rPr>
                  <m:t>t</m:t>
                </w:del>
              </m:r>
              <m:r>
                <w:del w:id="264" w:author="Peter Hellström" w:date="2019-10-30T23:05:00Z">
                  <w:rPr>
                    <w:rFonts w:ascii="Cambria Math"/>
                    <w:lang w:val="en-US"/>
                  </w:rPr>
                  <m:t>-</m:t>
                </w:del>
              </m:r>
              <m:r>
                <w:del w:id="265" w:author="Peter Hellström" w:date="2019-10-30T23:05:00Z">
                  <w:rPr>
                    <w:rFonts w:ascii="Cambria Math"/>
                    <w:lang w:val="en-US"/>
                  </w:rPr>
                  <m:t>1</m:t>
                </w:del>
              </m:r>
            </m:sub>
          </m:sSub>
          <m:sSub>
            <m:sSubPr>
              <m:ctrlPr>
                <w:ins w:id="266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267" w:author="Peter Hellström" w:date="2019-10-30T23:05:00Z">
                  <w:rPr>
                    <w:rFonts w:ascii="Cambria Math"/>
                    <w:lang w:val="en-US"/>
                  </w:rPr>
                  <m:t>X</m:t>
                </w:ins>
              </m:r>
            </m:e>
            <m:sub>
              <m:r>
                <w:ins w:id="268" w:author="Peter Hellström" w:date="2019-10-30T23:05:00Z">
                  <w:rPr>
                    <w:rFonts w:ascii="Cambria Math"/>
                    <w:lang w:val="en-US"/>
                  </w:rPr>
                  <m:t>t</m:t>
                </w:ins>
              </m:r>
              <m:r>
                <w:ins w:id="269" w:author="Peter Hellström" w:date="2019-10-30T23:05:00Z">
                  <w:rPr>
                    <w:rFonts w:ascii="Cambria Math"/>
                    <w:lang w:val="en-US"/>
                  </w:rPr>
                  <m:t>-</m:t>
                </w:ins>
              </m:r>
              <m:r>
                <w:ins w:id="270" w:author="Peter Hellström" w:date="2019-10-30T23:05:00Z">
                  <w:rPr>
                    <w:rFonts w:ascii="Cambria Math"/>
                    <w:lang w:val="en-US"/>
                  </w:rPr>
                  <m:t>1</m:t>
                </w:ins>
              </m:r>
            </m:sub>
          </m:sSub>
          <m:r>
            <w:rPr>
              <w:rFonts w:ascii="Cambria Math"/>
              <w:lang w:val="en-US"/>
            </w:rPr>
            <m:t>-</m:t>
          </m:r>
          <m:r>
            <w:rPr>
              <w:rFonts w:ascii="Cambria Math"/>
              <w:lang w:val="en-US"/>
            </w:rPr>
            <m:t>μ)+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r>
            <w:rPr>
              <w:rFonts w:ascii="Cambria Math"/>
              <w:lang w:val="en-US"/>
            </w:rPr>
            <m:t>(</m:t>
          </m:r>
          <m:sSub>
            <m:sSubPr>
              <m:ctrlPr>
                <w:del w:id="271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del>
              </m:ctrlPr>
            </m:sSubPr>
            <m:e>
              <m:r>
                <w:del w:id="272" w:author="Peter Hellström" w:date="2019-10-30T23:05:00Z">
                  <w:rPr>
                    <w:rFonts w:ascii="Cambria Math"/>
                    <w:lang w:val="en-US"/>
                  </w:rPr>
                  <m:t>x</m:t>
                </w:del>
              </m:r>
            </m:e>
            <m:sub>
              <m:r>
                <w:del w:id="273" w:author="Peter Hellström" w:date="2019-10-30T23:05:00Z">
                  <w:rPr>
                    <w:rFonts w:ascii="Cambria Math"/>
                    <w:lang w:val="en-US"/>
                  </w:rPr>
                  <m:t>t</m:t>
                </w:del>
              </m:r>
              <m:r>
                <w:del w:id="274" w:author="Peter Hellström" w:date="2019-10-30T23:05:00Z">
                  <w:rPr>
                    <w:rFonts w:ascii="Cambria Math"/>
                    <w:lang w:val="en-US"/>
                  </w:rPr>
                  <m:t>-</m:t>
                </w:del>
              </m:r>
              <m:r>
                <w:del w:id="275" w:author="Peter Hellström" w:date="2019-10-30T23:05:00Z">
                  <w:rPr>
                    <w:rFonts w:ascii="Cambria Math"/>
                    <w:lang w:val="en-US"/>
                  </w:rPr>
                  <m:t>2</m:t>
                </w:del>
              </m:r>
            </m:sub>
          </m:sSub>
          <m:sSub>
            <m:sSubPr>
              <m:ctrlPr>
                <w:ins w:id="276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277" w:author="Peter Hellström" w:date="2019-10-30T23:05:00Z">
                  <w:rPr>
                    <w:rFonts w:ascii="Cambria Math"/>
                    <w:lang w:val="en-US"/>
                  </w:rPr>
                  <m:t>X</m:t>
                </w:ins>
              </m:r>
            </m:e>
            <m:sub>
              <m:r>
                <w:ins w:id="278" w:author="Peter Hellström" w:date="2019-10-30T23:05:00Z">
                  <w:rPr>
                    <w:rFonts w:ascii="Cambria Math"/>
                    <w:lang w:val="en-US"/>
                  </w:rPr>
                  <m:t>t</m:t>
                </w:ins>
              </m:r>
              <m:r>
                <w:ins w:id="279" w:author="Peter Hellström" w:date="2019-10-30T23:05:00Z">
                  <w:rPr>
                    <w:rFonts w:ascii="Cambria Math"/>
                    <w:lang w:val="en-US"/>
                  </w:rPr>
                  <m:t>-</m:t>
                </w:ins>
              </m:r>
              <m:r>
                <w:ins w:id="280" w:author="Peter Hellström" w:date="2019-10-30T23:05:00Z">
                  <w:rPr>
                    <w:rFonts w:ascii="Cambria Math"/>
                    <w:lang w:val="en-US"/>
                  </w:rPr>
                  <m:t>2</m:t>
                </w:ins>
              </m:r>
            </m:sub>
          </m:sSub>
          <m:r>
            <w:rPr>
              <w:rFonts w:ascii="Cambria Math"/>
              <w:lang w:val="en-US"/>
            </w:rPr>
            <m:t>-</m:t>
          </m:r>
          <m:r>
            <w:rPr>
              <w:rFonts w:ascii="Cambria Math"/>
              <w:lang w:val="en-US"/>
            </w:rPr>
            <m:t>μ)+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ε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m:rPr>
              <m:sty m:val="p"/>
            </m:rPr>
            <w:rPr>
              <w:rFonts w:asci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ε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 w:cs="Cambria Math"/>
              <w:lang w:val="en-US"/>
            </w:rPr>
            <m:t>∼</m:t>
          </m:r>
          <m:r>
            <w:rPr>
              <w:rFonts w:ascii="Cambria Math"/>
              <w:lang w:val="en-US"/>
            </w:rPr>
            <m:t>N(0,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σ</m:t>
              </m:r>
            </m:e>
            <m:sub>
              <m:r>
                <w:rPr>
                  <w:rFonts w:ascii="Cambria Math"/>
                  <w:lang w:val="en-US"/>
                </w:rPr>
                <m:t>ε</m:t>
              </m:r>
            </m:sub>
          </m:sSub>
          <m:r>
            <w:rPr>
              <w:rFonts w:ascii="Cambria Math"/>
              <w:lang w:val="en-US"/>
            </w:rPr>
            <m:t>)</m:t>
          </m:r>
        </m:oMath>
      </m:oMathPara>
    </w:p>
    <w:p w14:paraId="6BB7D1E6" w14:textId="2975E143" w:rsidR="004103A4" w:rsidRDefault="008D364A" w:rsidP="00451B9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0</m:t>
              </m:r>
            </m:sub>
          </m:sSub>
          <m:r>
            <w:rPr>
              <w:rFonts w:ascii="Cambria Math"/>
              <w:lang w:val="en-US"/>
            </w:rPr>
            <m:t>=μ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/>
                  <w:lang w:val="en-US"/>
                </w:rPr>
                <m:t>)</m:t>
              </m:r>
            </m:e>
          </m:d>
        </m:oMath>
      </m:oMathPara>
    </w:p>
    <w:p w14:paraId="05FC51CE" w14:textId="65F0AD30" w:rsidR="00B7522F" w:rsidRDefault="00451B9C" w:rsidP="00451B9C">
      <w:pPr>
        <w:rPr>
          <w:lang w:val="en-US"/>
        </w:rPr>
      </w:pPr>
      <m:oMathPara>
        <m:oMath>
          <m:r>
            <w:rPr>
              <w:rFonts w:ascii="Cambria Math"/>
              <w:lang w:val="en-US"/>
            </w:rPr>
            <m:t>E(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)=μ</m:t>
          </m:r>
        </m:oMath>
      </m:oMathPara>
    </w:p>
    <w:p w14:paraId="3BDAF905" w14:textId="1C789DD1" w:rsidR="00B7522F" w:rsidRDefault="00451B9C" w:rsidP="00451B9C">
      <w:pPr>
        <w:rPr>
          <w:lang w:val="en-US"/>
        </w:rPr>
      </w:pPr>
      <m:oMathPara>
        <m:oMath>
          <m:r>
            <w:rPr>
              <w:rFonts w:ascii="Cambria Math"/>
              <w:lang w:val="en-US"/>
            </w:rPr>
            <m:t>E(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)=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/>
                  <w:lang w:val="en-US"/>
                </w:rPr>
                <m:t>e</m:t>
              </m:r>
            </m:e>
            <m:sup>
              <m:r>
                <w:rPr>
                  <w:rFonts w:ascii="Cambria Math"/>
                  <w:lang w:val="en-US"/>
                </w:rPr>
                <m:t>μ+0.5</m:t>
              </m:r>
              <m:r>
                <w:rPr>
                  <w:rFonts w:ascii="Cambria Math" w:hAnsi="Cambria Math" w:cs="Cambria Math"/>
                  <w:lang w:val="en-US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/>
                      <w:lang w:val="en-US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t</m:t>
                      </m:r>
                    </m:sub>
                  </m:sSub>
                </m:sub>
                <m:sup>
                  <m:r>
                    <w:rPr>
                      <w:rFonts w:ascii="Cambria Math"/>
                      <w:lang w:val="en-US"/>
                    </w:rPr>
                    <m:t>2</m:t>
                  </m:r>
                </m:sup>
              </m:sSubSup>
            </m:sup>
          </m:sSup>
        </m:oMath>
      </m:oMathPara>
    </w:p>
    <w:p w14:paraId="5A8FFC99" w14:textId="47A6E976" w:rsidR="00B7522F" w:rsidRDefault="008D364A" w:rsidP="00451B9C">
      <w:pPr>
        <w:rPr>
          <w:lang w:val="en-US"/>
        </w:rPr>
      </w:pPr>
      <m:oMathPara>
        <m:oMath>
          <m:sSubSup>
            <m:sSubSupPr>
              <m:ctrlPr>
                <w:del w:id="281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del>
              </m:ctrlPr>
            </m:sSubSupPr>
            <m:e>
              <m:r>
                <w:del w:id="282" w:author="Peter Hellström" w:date="2019-10-30T23:05:00Z">
                  <w:rPr>
                    <w:rFonts w:ascii="Cambria Math"/>
                    <w:lang w:val="en-US"/>
                  </w:rPr>
                  <m:t>σ</m:t>
                </w:del>
              </m:r>
            </m:e>
            <m:sub>
              <m:sSub>
                <m:sSubPr>
                  <m:ctrlPr>
                    <w:del w:id="283" w:author="Peter Hellström" w:date="2019-10-30T23:05:00Z">
                      <w:rPr>
                        <w:rFonts w:ascii="Cambria Math" w:hAnsi="Cambria Math"/>
                        <w:i/>
                        <w:lang w:val="en-US"/>
                      </w:rPr>
                    </w:del>
                  </m:ctrlPr>
                </m:sSubPr>
                <m:e>
                  <m:r>
                    <w:del w:id="284" w:author="Peter Hellström" w:date="2019-10-30T23:05:00Z">
                      <w:rPr>
                        <w:rFonts w:ascii="Cambria Math"/>
                        <w:lang w:val="en-US"/>
                      </w:rPr>
                      <m:t>x</m:t>
                    </w:del>
                  </m:r>
                </m:e>
                <m:sub>
                  <m:r>
                    <w:del w:id="285" w:author="Peter Hellström" w:date="2019-10-30T23:05:00Z">
                      <w:rPr>
                        <w:rFonts w:ascii="Cambria Math"/>
                        <w:lang w:val="en-US"/>
                      </w:rPr>
                      <m:t>t</m:t>
                    </w:del>
                  </m:r>
                </m:sub>
              </m:sSub>
            </m:sub>
            <m:sup>
              <m:r>
                <w:del w:id="286" w:author="Peter Hellström" w:date="2019-10-30T23:05:00Z">
                  <w:rPr>
                    <w:rFonts w:ascii="Cambria Math"/>
                    <w:lang w:val="en-US"/>
                  </w:rPr>
                  <m:t>2</m:t>
                </w:del>
              </m:r>
            </m:sup>
          </m:sSubSup>
          <m:sSubSup>
            <m:sSubSupPr>
              <m:ctrlPr>
                <w:ins w:id="287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SupPr>
            <m:e>
              <m:r>
                <w:ins w:id="288" w:author="Peter Hellström" w:date="2019-10-30T23:05:00Z">
                  <w:rPr>
                    <w:rFonts w:ascii="Cambria Math"/>
                    <w:lang w:val="en-US"/>
                  </w:rPr>
                  <m:t>σ</m:t>
                </w:ins>
              </m:r>
            </m:e>
            <m:sub>
              <m:sSub>
                <m:sSubPr>
                  <m:ctrlPr>
                    <w:ins w:id="289" w:author="Peter Hellström" w:date="2019-10-30T23:05:00Z">
                      <w:rPr>
                        <w:rFonts w:ascii="Cambria Math" w:hAnsi="Cambria Math"/>
                        <w:i/>
                        <w:lang w:val="en-US"/>
                      </w:rPr>
                    </w:ins>
                  </m:ctrlPr>
                </m:sSubPr>
                <m:e>
                  <m:r>
                    <w:ins w:id="290" w:author="Peter Hellström" w:date="2019-10-30T23:05:00Z">
                      <w:rPr>
                        <w:rFonts w:ascii="Cambria Math"/>
                        <w:lang w:val="en-US"/>
                      </w:rPr>
                      <m:t>X</m:t>
                    </w:ins>
                  </m:r>
                </m:e>
                <m:sub>
                  <m:r>
                    <w:ins w:id="291" w:author="Peter Hellström" w:date="2019-10-30T23:05:00Z">
                      <w:rPr>
                        <w:rFonts w:ascii="Cambria Math"/>
                        <w:lang w:val="en-US"/>
                      </w:rPr>
                      <m:t>t</m:t>
                    </w:ins>
                  </m:r>
                </m:sub>
              </m:sSub>
            </m:sub>
            <m:sup>
              <m:r>
                <w:ins w:id="292" w:author="Peter Hellström" w:date="2019-10-30T23:05:00Z">
                  <w:rPr>
                    <w:rFonts w:ascii="Cambria Math"/>
                    <w:lang w:val="en-US"/>
                  </w:rPr>
                  <m:t>2</m:t>
                </w:ins>
              </m:r>
            </m:sup>
          </m:sSubSup>
          <m:r>
            <w:rPr>
              <w:rFonts w:asci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σ</m:t>
              </m:r>
            </m:e>
            <m:sub>
              <m:r>
                <w:rPr>
                  <w:rFonts w:ascii="Cambria Math"/>
                  <w:lang w:val="en-US"/>
                </w:rPr>
                <m:t>ε</m:t>
              </m:r>
            </m:sub>
            <m:sup>
              <m:r>
                <w:rPr>
                  <w:rFonts w:asci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 w:cs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1</m:t>
              </m:r>
              <m:r>
                <w:rPr>
                  <w:rFonts w:asci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/>
                  <w:lang w:val="en-US"/>
                </w:rPr>
                <m:t>(1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(1+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/>
                  <w:lang w:val="en-US"/>
                </w:rPr>
                <m:t>)</m:t>
              </m:r>
              <m:r>
                <w:rPr>
                  <w:rFonts w:asci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/>
                  <w:lang w:val="en-US"/>
                </w:rPr>
                <m:t>)(1</m:t>
              </m:r>
              <m:r>
                <w:rPr>
                  <w:rFonts w:asci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(1+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/>
                  <w:lang w:val="en-US"/>
                </w:rPr>
                <m:t>))(1+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/>
                  <w:lang w:val="en-US"/>
                </w:rPr>
                <m:t>)</m:t>
              </m:r>
            </m:den>
          </m:f>
        </m:oMath>
      </m:oMathPara>
    </w:p>
    <w:p w14:paraId="60DA53DE" w14:textId="69572B28" w:rsidR="006C5DB3" w:rsidRDefault="008D364A" w:rsidP="00451B9C">
      <w:pPr>
        <w:rPr>
          <w:lang w:val="en-US"/>
        </w:rPr>
      </w:pPr>
      <m:oMathPara>
        <m:oMath>
          <m:sSubSup>
            <m:sSubSupPr>
              <m:ctrlPr>
                <w:del w:id="293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del>
              </m:ctrlPr>
            </m:sSubSupPr>
            <m:e>
              <m:r>
                <w:del w:id="294" w:author="Peter Hellström" w:date="2019-10-30T23:05:00Z">
                  <w:rPr>
                    <w:rFonts w:ascii="Cambria Math"/>
                    <w:lang w:val="en-US"/>
                  </w:rPr>
                  <m:t>σ</m:t>
                </w:del>
              </m:r>
            </m:e>
            <m:sub>
              <m:sSub>
                <m:sSubPr>
                  <m:ctrlPr>
                    <w:del w:id="295" w:author="Peter Hellström" w:date="2019-10-30T23:05:00Z">
                      <w:rPr>
                        <w:rFonts w:ascii="Cambria Math" w:hAnsi="Cambria Math"/>
                        <w:i/>
                        <w:lang w:val="en-US"/>
                      </w:rPr>
                    </w:del>
                  </m:ctrlPr>
                </m:sSubPr>
                <m:e>
                  <m:r>
                    <w:del w:id="296" w:author="Peter Hellström" w:date="2019-10-30T23:05:00Z">
                      <w:rPr>
                        <w:rFonts w:ascii="Cambria Math"/>
                        <w:lang w:val="en-US"/>
                      </w:rPr>
                      <m:t>x</m:t>
                    </w:del>
                  </m:r>
                </m:e>
                <m:sub>
                  <m:r>
                    <w:del w:id="297" w:author="Peter Hellström" w:date="2019-10-30T23:05:00Z">
                      <w:rPr>
                        <w:rFonts w:ascii="Cambria Math"/>
                        <w:lang w:val="en-US"/>
                      </w:rPr>
                      <m:t>t</m:t>
                    </w:del>
                  </m:r>
                </m:sub>
              </m:sSub>
            </m:sub>
            <m:sup>
              <m:r>
                <w:del w:id="298" w:author="Peter Hellström" w:date="2019-10-30T23:05:00Z">
                  <w:rPr>
                    <w:rFonts w:ascii="Cambria Math"/>
                    <w:lang w:val="en-US"/>
                  </w:rPr>
                  <m:t>2</m:t>
                </w:del>
              </m:r>
            </m:sup>
          </m:sSubSup>
          <m:sSubSup>
            <m:sSubSupPr>
              <m:ctrlPr>
                <w:ins w:id="299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SupPr>
            <m:e>
              <m:r>
                <w:ins w:id="300" w:author="Peter Hellström" w:date="2019-10-30T23:05:00Z">
                  <w:rPr>
                    <w:rFonts w:ascii="Cambria Math"/>
                    <w:lang w:val="en-US"/>
                  </w:rPr>
                  <m:t>σ</m:t>
                </w:ins>
              </m:r>
            </m:e>
            <m:sub>
              <m:sSub>
                <m:sSubPr>
                  <m:ctrlPr>
                    <w:ins w:id="301" w:author="Peter Hellström" w:date="2019-10-30T23:05:00Z">
                      <w:rPr>
                        <w:rFonts w:ascii="Cambria Math" w:hAnsi="Cambria Math"/>
                        <w:i/>
                        <w:lang w:val="en-US"/>
                      </w:rPr>
                    </w:ins>
                  </m:ctrlPr>
                </m:sSubPr>
                <m:e>
                  <m:r>
                    <w:ins w:id="302" w:author="Peter Hellström" w:date="2019-10-30T23:05:00Z">
                      <w:rPr>
                        <w:rFonts w:ascii="Cambria Math"/>
                        <w:lang w:val="en-US"/>
                      </w:rPr>
                      <m:t>X</m:t>
                    </w:ins>
                  </m:r>
                </m:e>
                <m:sub>
                  <m:r>
                    <w:ins w:id="303" w:author="Peter Hellström" w:date="2019-10-30T23:05:00Z">
                      <w:rPr>
                        <w:rFonts w:ascii="Cambria Math"/>
                        <w:lang w:val="en-US"/>
                      </w:rPr>
                      <m:t>t</m:t>
                    </w:ins>
                  </m:r>
                </m:sub>
              </m:sSub>
            </m:sub>
            <m:sup>
              <m:r>
                <w:ins w:id="304" w:author="Peter Hellström" w:date="2019-10-30T23:05:00Z">
                  <w:rPr>
                    <w:rFonts w:ascii="Cambria Math"/>
                    <w:lang w:val="en-US"/>
                  </w:rPr>
                  <m:t>2</m:t>
                </w:ins>
              </m:r>
            </m:sup>
          </m:sSubSup>
          <m:r>
            <w:rPr>
              <w:rFonts w:asci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(1</m:t>
              </m:r>
              <m:r>
                <w:rPr>
                  <w:rFonts w:asci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/>
                  <w:lang w:val="en-US"/>
                </w:rPr>
                <m:t>)</m:t>
              </m:r>
            </m:num>
            <m:den>
              <m:r>
                <w:rPr>
                  <w:rFonts w:ascii="Cambria Math"/>
                  <w:lang w:val="en-US"/>
                </w:rPr>
                <m:t>(1+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/>
                  <w:lang w:val="en-US"/>
                </w:rPr>
                <m:t>)</m:t>
              </m:r>
            </m:den>
          </m:f>
          <m:r>
            <w:rPr>
              <w:rFonts w:ascii="Cambria Math" w:hAnsi="Cambria Math" w:cs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ε</m:t>
                  </m:r>
                </m:sub>
                <m:sup>
                  <m:r>
                    <w:rPr>
                      <w:rFonts w:asci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/>
                  <w:lang w:val="en-US"/>
                </w:rPr>
                <m:t>(1</m:t>
              </m:r>
              <m:r>
                <w:rPr>
                  <w:rFonts w:asci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lang w:val="en-US"/>
                </w:rPr>
                <m:t>⋅</m:t>
              </m:r>
              <m:r>
                <w:rPr>
                  <w:rFonts w:ascii="Cambria Math"/>
                  <w:lang w:val="en-US"/>
                </w:rPr>
                <m:t>(1+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32D06722" w14:textId="77777777" w:rsidR="006C5DB3" w:rsidRDefault="006C5DB3">
      <w:pPr>
        <w:rPr>
          <w:lang w:val="en-US"/>
        </w:rPr>
      </w:pPr>
    </w:p>
    <w:p w14:paraId="00114405" w14:textId="38A2E13E" w:rsidR="006C5DB3" w:rsidRDefault="00451B9C" w:rsidP="00451B9C">
      <w:pPr>
        <w:rPr>
          <w:lang w:val="en-US"/>
        </w:rPr>
      </w:pPr>
      <m:oMathPara>
        <m:oMath>
          <m:r>
            <w:rPr>
              <w:rFonts w:ascii="Cambria Math"/>
              <w:lang w:val="en-US"/>
            </w:rPr>
            <m:t>(</m:t>
          </m:r>
          <m:sSub>
            <m:sSubPr>
              <m:ctrlPr>
                <w:del w:id="305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del>
              </m:ctrlPr>
            </m:sSubPr>
            <m:e>
              <m:r>
                <w:del w:id="306" w:author="Peter Hellström" w:date="2019-10-30T23:05:00Z">
                  <w:rPr>
                    <w:rFonts w:ascii="Cambria Math"/>
                    <w:lang w:val="en-US"/>
                  </w:rPr>
                  <m:t>x</m:t>
                </w:del>
              </m:r>
            </m:e>
            <m:sub>
              <m:r>
                <w:del w:id="307" w:author="Peter Hellström" w:date="2019-10-30T23:05:00Z">
                  <w:rPr>
                    <w:rFonts w:ascii="Cambria Math"/>
                    <w:lang w:val="en-US"/>
                  </w:rPr>
                  <m:t>t</m:t>
                </w:del>
              </m:r>
            </m:sub>
          </m:sSub>
          <m:sSub>
            <m:sSubPr>
              <m:ctrlPr>
                <w:ins w:id="308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309" w:author="Peter Hellström" w:date="2019-10-30T23:05:00Z">
                  <w:rPr>
                    <w:rFonts w:ascii="Cambria Math"/>
                    <w:lang w:val="en-US"/>
                  </w:rPr>
                  <m:t>X</m:t>
                </w:ins>
              </m:r>
            </m:e>
            <m:sub>
              <m:r>
                <w:ins w:id="310" w:author="Peter Hellström" w:date="2019-10-30T23:05:00Z">
                  <w:rPr>
                    <w:rFonts w:ascii="Cambria Math"/>
                    <w:lang w:val="en-US"/>
                  </w:rPr>
                  <m:t>t</m:t>
                </w:ins>
              </m:r>
            </m:sub>
          </m:sSub>
          <m:r>
            <w:rPr>
              <w:rFonts w:ascii="Cambria Math"/>
              <w:lang w:val="en-US"/>
            </w:rPr>
            <m:t>-</m:t>
          </m:r>
          <m:r>
            <w:rPr>
              <w:rFonts w:ascii="Cambria Math"/>
              <w:lang w:val="en-US"/>
            </w:rPr>
            <m:t>μ)=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ϕ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(</m:t>
          </m:r>
          <m:sSub>
            <m:sSubPr>
              <m:ctrlPr>
                <w:del w:id="311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del>
              </m:ctrlPr>
            </m:sSubPr>
            <m:e>
              <m:r>
                <w:del w:id="312" w:author="Peter Hellström" w:date="2019-10-30T23:05:00Z">
                  <w:rPr>
                    <w:rFonts w:ascii="Cambria Math"/>
                    <w:lang w:val="en-US"/>
                  </w:rPr>
                  <m:t>x</m:t>
                </w:del>
              </m:r>
            </m:e>
            <m:sub>
              <m:r>
                <w:del w:id="313" w:author="Peter Hellström" w:date="2019-10-30T23:05:00Z">
                  <w:rPr>
                    <w:rFonts w:ascii="Cambria Math"/>
                    <w:lang w:val="en-US"/>
                  </w:rPr>
                  <m:t>t</m:t>
                </w:del>
              </m:r>
              <m:r>
                <w:del w:id="314" w:author="Peter Hellström" w:date="2019-10-30T23:05:00Z">
                  <w:rPr>
                    <w:rFonts w:ascii="Cambria Math"/>
                    <w:lang w:val="en-US"/>
                  </w:rPr>
                  <m:t>-</m:t>
                </w:del>
              </m:r>
              <m:r>
                <w:del w:id="315" w:author="Peter Hellström" w:date="2019-10-30T23:05:00Z">
                  <w:rPr>
                    <w:rFonts w:ascii="Cambria Math"/>
                    <w:lang w:val="en-US"/>
                  </w:rPr>
                  <m:t>1</m:t>
                </w:del>
              </m:r>
            </m:sub>
          </m:sSub>
          <m:sSub>
            <m:sSubPr>
              <m:ctrlPr>
                <w:ins w:id="316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317" w:author="Peter Hellström" w:date="2019-10-30T23:05:00Z">
                  <w:rPr>
                    <w:rFonts w:ascii="Cambria Math"/>
                    <w:lang w:val="en-US"/>
                  </w:rPr>
                  <m:t>X</m:t>
                </w:ins>
              </m:r>
            </m:e>
            <m:sub>
              <m:r>
                <w:ins w:id="318" w:author="Peter Hellström" w:date="2019-10-30T23:05:00Z">
                  <w:rPr>
                    <w:rFonts w:ascii="Cambria Math"/>
                    <w:lang w:val="en-US"/>
                  </w:rPr>
                  <m:t>t</m:t>
                </w:ins>
              </m:r>
              <m:r>
                <w:ins w:id="319" w:author="Peter Hellström" w:date="2019-10-30T23:05:00Z">
                  <w:rPr>
                    <w:rFonts w:ascii="Cambria Math"/>
                    <w:lang w:val="en-US"/>
                  </w:rPr>
                  <m:t>-</m:t>
                </w:ins>
              </m:r>
              <m:r>
                <w:ins w:id="320" w:author="Peter Hellström" w:date="2019-10-30T23:05:00Z">
                  <w:rPr>
                    <w:rFonts w:ascii="Cambria Math"/>
                    <w:lang w:val="en-US"/>
                  </w:rPr>
                  <m:t>1</m:t>
                </w:ins>
              </m:r>
            </m:sub>
          </m:sSub>
          <m:r>
            <w:rPr>
              <w:rFonts w:ascii="Cambria Math"/>
              <w:lang w:val="en-US"/>
            </w:rPr>
            <m:t>-</m:t>
          </m:r>
          <m:r>
            <w:rPr>
              <w:rFonts w:ascii="Cambria Math"/>
              <w:lang w:val="en-US"/>
            </w:rPr>
            <m:t>μ)+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ϕ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r>
            <w:rPr>
              <w:rFonts w:ascii="Cambria Math"/>
              <w:lang w:val="en-US"/>
            </w:rPr>
            <m:t>(</m:t>
          </m:r>
          <m:sSub>
            <m:sSubPr>
              <m:ctrlPr>
                <w:del w:id="321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del>
              </m:ctrlPr>
            </m:sSubPr>
            <m:e>
              <m:r>
                <w:del w:id="322" w:author="Peter Hellström" w:date="2019-10-30T23:05:00Z">
                  <w:rPr>
                    <w:rFonts w:ascii="Cambria Math"/>
                    <w:lang w:val="en-US"/>
                  </w:rPr>
                  <m:t>x</m:t>
                </w:del>
              </m:r>
            </m:e>
            <m:sub>
              <m:r>
                <w:del w:id="323" w:author="Peter Hellström" w:date="2019-10-30T23:05:00Z">
                  <w:rPr>
                    <w:rFonts w:ascii="Cambria Math"/>
                    <w:lang w:val="en-US"/>
                  </w:rPr>
                  <m:t>t</m:t>
                </w:del>
              </m:r>
              <m:r>
                <w:del w:id="324" w:author="Peter Hellström" w:date="2019-10-30T23:05:00Z">
                  <w:rPr>
                    <w:rFonts w:ascii="Cambria Math"/>
                    <w:lang w:val="en-US"/>
                  </w:rPr>
                  <m:t>-</m:t>
                </w:del>
              </m:r>
              <m:r>
                <w:del w:id="325" w:author="Peter Hellström" w:date="2019-10-30T23:05:00Z">
                  <w:rPr>
                    <w:rFonts w:ascii="Cambria Math"/>
                    <w:lang w:val="en-US"/>
                  </w:rPr>
                  <m:t>2</m:t>
                </w:del>
              </m:r>
            </m:sub>
          </m:sSub>
          <m:sSub>
            <m:sSubPr>
              <m:ctrlPr>
                <w:ins w:id="326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327" w:author="Peter Hellström" w:date="2019-10-30T23:05:00Z">
                  <w:rPr>
                    <w:rFonts w:ascii="Cambria Math"/>
                    <w:lang w:val="en-US"/>
                  </w:rPr>
                  <m:t>X</m:t>
                </w:ins>
              </m:r>
            </m:e>
            <m:sub>
              <m:r>
                <w:ins w:id="328" w:author="Peter Hellström" w:date="2019-10-30T23:05:00Z">
                  <w:rPr>
                    <w:rFonts w:ascii="Cambria Math"/>
                    <w:lang w:val="en-US"/>
                  </w:rPr>
                  <m:t>t</m:t>
                </w:ins>
              </m:r>
              <m:r>
                <w:ins w:id="329" w:author="Peter Hellström" w:date="2019-10-30T23:05:00Z">
                  <w:rPr>
                    <w:rFonts w:ascii="Cambria Math"/>
                    <w:lang w:val="en-US"/>
                  </w:rPr>
                  <m:t>-</m:t>
                </w:ins>
              </m:r>
              <m:r>
                <w:ins w:id="330" w:author="Peter Hellström" w:date="2019-10-30T23:05:00Z">
                  <w:rPr>
                    <w:rFonts w:ascii="Cambria Math"/>
                    <w:lang w:val="en-US"/>
                  </w:rPr>
                  <m:t>2</m:t>
                </w:ins>
              </m:r>
            </m:sub>
          </m:sSub>
          <m:r>
            <w:rPr>
              <w:rFonts w:ascii="Cambria Math"/>
              <w:lang w:val="en-US"/>
            </w:rPr>
            <m:t>-</m:t>
          </m:r>
          <m:r>
            <w:rPr>
              <w:rFonts w:ascii="Cambria Math"/>
              <w:lang w:val="en-US"/>
            </w:rPr>
            <m:t>μ)+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ε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m:rPr>
              <m:sty m:val="p"/>
            </m:rPr>
            <w:rPr>
              <w:rFonts w:asci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ε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 w:cs="Cambria Math"/>
              <w:lang w:val="en-US"/>
            </w:rPr>
            <m:t>∼</m:t>
          </m:r>
          <m:r>
            <w:rPr>
              <w:rFonts w:ascii="Cambria Math"/>
              <w:lang w:val="en-US"/>
            </w:rPr>
            <m:t>N(0,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σ</m:t>
              </m:r>
            </m:e>
            <m:sub>
              <m:r>
                <w:rPr>
                  <w:rFonts w:ascii="Cambria Math"/>
                  <w:lang w:val="en-US"/>
                </w:rPr>
                <m:t>ε</m:t>
              </m:r>
            </m:sub>
          </m:sSub>
          <m:r>
            <w:rPr>
              <w:rFonts w:ascii="Cambria Math"/>
              <w:lang w:val="en-US"/>
            </w:rPr>
            <m:t>)</m:t>
          </m:r>
          <m:r>
            <m:rPr>
              <m:sty m:val="p"/>
            </m:rPr>
            <w:rPr>
              <w:rFonts w:asci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ϕ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=(1+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)</m:t>
          </m:r>
          <m:r>
            <m:rPr>
              <m:sty m:val="p"/>
            </m:rPr>
            <w:rPr>
              <w:rFonts w:asci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ϕ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</m:oMath>
      </m:oMathPara>
    </w:p>
    <w:p w14:paraId="316B1DED" w14:textId="51134EC0" w:rsidR="000560B8" w:rsidRDefault="000560B8" w:rsidP="000560B8">
      <w:pPr>
        <w:pStyle w:val="Rubrik4"/>
        <w:rPr>
          <w:ins w:id="331" w:author="Peter Hellström" w:date="2019-10-30T23:05:00Z"/>
          <w:lang w:val="en-US"/>
        </w:rPr>
      </w:pPr>
      <w:r>
        <w:rPr>
          <w:lang w:val="en-US"/>
        </w:rPr>
        <w:t xml:space="preserve">Solving </w:t>
      </w:r>
      <w:del w:id="332" w:author="Peter Hellström" w:date="2019-10-30T23:05:00Z">
        <w:r w:rsidR="008A5C97">
          <w:rPr>
            <w:lang w:val="en-US"/>
          </w:rPr>
          <w:delText>the characteristic</w:delText>
        </w:r>
      </w:del>
      <w:ins w:id="333" w:author="Peter Hellström" w:date="2019-10-30T23:05:00Z">
        <w:r>
          <w:rPr>
            <w:lang w:val="en-US"/>
          </w:rPr>
          <w:t xml:space="preserve">a </w:t>
        </w:r>
        <w:r w:rsidRPr="000560B8">
          <w:rPr>
            <w:lang w:val="en-US"/>
          </w:rPr>
          <w:t>p</w:t>
        </w:r>
        <w:r>
          <w:rPr>
            <w:lang w:val="en-US"/>
          </w:rPr>
          <w:t xml:space="preserve">th order </w:t>
        </w:r>
        <w:r w:rsidR="004905FA">
          <w:rPr>
            <w:lang w:val="en-US"/>
          </w:rPr>
          <w:t xml:space="preserve">linear </w:t>
        </w:r>
        <w:r>
          <w:rPr>
            <w:lang w:val="en-US"/>
          </w:rPr>
          <w:t>difference</w:t>
        </w:r>
      </w:ins>
      <w:r>
        <w:rPr>
          <w:lang w:val="en-US"/>
        </w:rPr>
        <w:t xml:space="preserve"> equation</w:t>
      </w:r>
      <w:del w:id="334" w:author="Peter Hellström" w:date="2019-10-30T23:05:00Z">
        <w:r w:rsidR="003F72F4">
          <w:rPr>
            <w:lang w:val="en-US"/>
          </w:rPr>
          <w:delText xml:space="preserve"> </w:delText>
        </w:r>
        <m:oMath>
          <m:r>
            <m:rPr>
              <m:sty m:val="bi"/>
            </m:rPr>
            <w:rPr>
              <w:rFonts w:ascii="Cambria Math"/>
              <w:lang w:val="en-US"/>
            </w:rPr>
            <m:t>1</m:t>
          </m:r>
          <m:r>
            <m:rPr>
              <m:sty m:val="bi"/>
            </m:rPr>
            <w:rPr>
              <w:rFonts w:asci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/>
                  <w:lang w:val="en-US"/>
                </w:rPr>
                <m:t>ϕ</m:t>
              </m:r>
            </m:e>
            <m:sub>
              <m:r>
                <m:rPr>
                  <m:sty m:val="bi"/>
                </m:rPr>
                <w:rPr>
                  <w:rFonts w:ascii="Cambria Math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/>
              <w:lang w:val="en-US"/>
            </w:rPr>
            <m:t>x</m:t>
          </m:r>
          <m:r>
            <m:rPr>
              <m:sty m:val="bi"/>
            </m:rPr>
            <w:rPr>
              <w:rFonts w:asci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/>
                  <w:lang w:val="en-US"/>
                </w:rPr>
                <m:t>ϕ</m:t>
              </m:r>
            </m:e>
            <m:sub>
              <m:r>
                <m:rPr>
                  <m:sty m:val="bi"/>
                </m:rPr>
                <w:rPr>
                  <w:rFonts w:ascii="Cambria Math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/>
                  <w:lang w:val="en-US"/>
                </w:rPr>
                <m:t>2</m:t>
              </m:r>
            </m:sup>
          </m:sSup>
        </m:oMath>
      </w:del>
    </w:p>
    <w:p w14:paraId="7567EA15" w14:textId="7AADDFCF" w:rsidR="00820B00" w:rsidRPr="00820B00" w:rsidRDefault="00820B00" w:rsidP="00820B00">
      <w:pPr>
        <w:rPr>
          <w:ins w:id="335" w:author="Peter Hellström" w:date="2019-10-30T23:05:00Z"/>
          <w:lang w:val="en-US"/>
        </w:rPr>
      </w:pPr>
      <w:ins w:id="336" w:author="Peter Hellström" w:date="2019-10-30T23:05:00Z">
        <w:r>
          <w:rPr>
            <w:lang w:val="en-US"/>
          </w:rPr>
          <w:t xml:space="preserve">Good discussion in </w:t>
        </w:r>
        <w:r>
          <w:rPr>
            <w:lang w:val="en-US"/>
          </w:rPr>
          <w:fldChar w:fldCharType="begin"/>
        </w:r>
      </w:ins>
      <w:r w:rsidR="008D364A">
        <w:rPr>
          <w:lang w:val="en-US"/>
        </w:rPr>
        <w:instrText xml:space="preserve"> ADDIN EN.CITE &lt;EndNote&gt;&lt;Cite&gt;&lt;Author&gt;Edelstein-Keshet&lt;/Author&gt;&lt;Year&gt;2005&lt;/Year&gt;&lt;RecNum&gt;2961&lt;/RecNum&gt;&lt;Suffix&gt;`, chapter 1&lt;/Suffix&gt;&lt;DisplayText&gt;(Edelstein-Keshet 2005, chapter 1)&lt;/DisplayText&gt;&lt;record&gt;&lt;rec-number&gt;2961&lt;/rec-number&gt;&lt;foreign-keys&gt;&lt;key app="EN" db-id="we9t9aefa25deceztf0pprsz90pr95wp0r0t" timestamp="1226921917"&gt;2961&lt;/key&gt;&lt;/foreign-keys&gt;&lt;ref-type name="Book"&gt;6&lt;/ref-type&gt;&lt;contributors&gt;&lt;authors&gt;&lt;author&gt;Edelstein-Keshet, L.&lt;/author&gt;&lt;/authors&gt;&lt;/contributors&gt;&lt;titles&gt;&lt;title&gt;Mathematical Models in Biology&lt;/title&gt;&lt;secondary-title&gt;Classics in Applied Mathematics&lt;/secondary-title&gt;&lt;/titles&gt;&lt;dates&gt;&lt;year&gt;2005&lt;/year&gt;&lt;/dates&gt;&lt;pub-location&gt;Philadelphia&lt;/pub-location&gt;&lt;publisher&gt;Society for Industrial and Applied Mathematics&lt;/publisher&gt;&lt;urls&gt;&lt;pdf-urls&gt;&lt;url&gt;file://W:\REFERENSER\pdfs\-= Book =-\Data analysis, Modelling &amp;amp; Statistics\Ecological Applications\Edelstein-Keshet 1988 Mathematical Models in Biology.pdf&lt;/url&gt;&lt;/pdf-urls&gt;&lt;/urls&gt;&lt;/record&gt;&lt;/Cite&gt;&lt;/EndNote&gt;</w:instrText>
      </w:r>
      <w:ins w:id="337" w:author="Peter Hellström" w:date="2019-10-30T23:05:00Z">
        <w:r>
          <w:rPr>
            <w:lang w:val="en-US"/>
          </w:rPr>
          <w:fldChar w:fldCharType="separate"/>
        </w:r>
        <w:r>
          <w:rPr>
            <w:noProof/>
            <w:lang w:val="en-US"/>
          </w:rPr>
          <w:t>(</w:t>
        </w:r>
      </w:ins>
      <w:r w:rsidR="008D364A">
        <w:rPr>
          <w:noProof/>
          <w:lang w:val="en-US"/>
        </w:rPr>
        <w:fldChar w:fldCharType="begin"/>
      </w:r>
      <w:r w:rsidR="008D364A">
        <w:rPr>
          <w:noProof/>
          <w:lang w:val="en-US"/>
        </w:rPr>
        <w:instrText xml:space="preserve"> HYPERLINK \l "_ENREF_3" \o "Edelstein-Keshet, 2005 #2961" </w:instrText>
      </w:r>
      <w:r w:rsidR="008D364A">
        <w:rPr>
          <w:noProof/>
          <w:lang w:val="en-US"/>
        </w:rPr>
      </w:r>
      <w:r w:rsidR="008D364A">
        <w:rPr>
          <w:noProof/>
          <w:lang w:val="en-US"/>
        </w:rPr>
        <w:fldChar w:fldCharType="separate"/>
      </w:r>
      <w:ins w:id="338" w:author="Peter Hellström" w:date="2019-10-30T23:05:00Z">
        <w:r w:rsidR="008D364A">
          <w:rPr>
            <w:noProof/>
            <w:lang w:val="en-US"/>
          </w:rPr>
          <w:t>Edelstein-Keshet 2005, chapter 1</w:t>
        </w:r>
      </w:ins>
      <w:r w:rsidR="008D364A">
        <w:rPr>
          <w:noProof/>
          <w:lang w:val="en-US"/>
        </w:rPr>
        <w:fldChar w:fldCharType="end"/>
      </w:r>
      <w:ins w:id="339" w:author="Peter Hellström" w:date="2019-10-30T23:05:00Z">
        <w:r>
          <w:rPr>
            <w:noProof/>
            <w:lang w:val="en-US"/>
          </w:rPr>
          <w:t>)</w:t>
        </w:r>
        <w:r>
          <w:rPr>
            <w:lang w:val="en-US"/>
          </w:rPr>
          <w:fldChar w:fldCharType="end"/>
        </w:r>
        <w:r>
          <w:rPr>
            <w:lang w:val="en-US"/>
          </w:rPr>
          <w:t xml:space="preserve"> with respect to biological systems, and </w:t>
        </w:r>
        <w:r>
          <w:rPr>
            <w:lang w:val="en-US"/>
          </w:rPr>
          <w:fldChar w:fldCharType="begin"/>
        </w:r>
      </w:ins>
      <w:r w:rsidR="008D364A">
        <w:rPr>
          <w:lang w:val="en-US"/>
        </w:rPr>
        <w:instrText xml:space="preserve"> ADDIN EN.CITE &lt;EndNote&gt;&lt;Cite&gt;&lt;Author&gt;Hamilton&lt;/Author&gt;&lt;Year&gt;1994&lt;/Year&gt;&lt;RecNum&gt;2967&lt;/RecNum&gt;&lt;Suffix&gt;`, section 1.2`, p. 7&lt;/Suffix&gt;&lt;DisplayText&gt;(Hamilton 1994, section 1.2, p. 7)&lt;/DisplayText&gt;&lt;record&gt;&lt;rec-number&gt;2967&lt;/rec-number&gt;&lt;foreign-keys&gt;&lt;key app="EN" db-id="we9t9aefa25deceztf0pprsz90pr95wp0r0t" timestamp="1226922517"&gt;2967&lt;/key&gt;&lt;/foreign-keys&gt;&lt;ref-type name="Book"&gt;6&lt;/ref-type&gt;&lt;contributors&gt;&lt;authors&gt;&lt;author&gt;Hamilton, J.D.&lt;/author&gt;&lt;/authors&gt;&lt;/contributors&gt;&lt;titles&gt;&lt;title&gt;Time Series Analysis&lt;/title&gt;&lt;/titles&gt;&lt;dates&gt;&lt;year&gt;1994&lt;/year&gt;&lt;/dates&gt;&lt;pub-location&gt;Princeton, NJ&lt;/pub-location&gt;&lt;publisher&gt;Princeton University Press&lt;/publisher&gt;&lt;urls&gt;&lt;pdf-urls&gt;&lt;url&gt;file://W:\REFERENSER\pdfs\-= Book =-\Data analysis, Modelling &amp;amp; Statistics\Time Series\Hamilton 1994 Time Series Analysis.pdf&lt;/url&gt;&lt;url&gt;file://W:\REFERENSER\pdfs\-= Book =-\Data analysis, Modelling &amp;amp; Statistics\Time Series\Hamilton 1994 Time Series Analysis.djvu&lt;/url&gt;&lt;/pdf-urls&gt;&lt;/urls&gt;&lt;/record&gt;&lt;/Cite&gt;&lt;/EndNote&gt;</w:instrText>
      </w:r>
      <w:ins w:id="340" w:author="Peter Hellström" w:date="2019-10-30T23:05:00Z">
        <w:r>
          <w:rPr>
            <w:lang w:val="en-US"/>
          </w:rPr>
          <w:fldChar w:fldCharType="separate"/>
        </w:r>
        <w:r>
          <w:rPr>
            <w:noProof/>
            <w:lang w:val="en-US"/>
          </w:rPr>
          <w:t>(</w:t>
        </w:r>
      </w:ins>
      <w:r w:rsidR="008D364A">
        <w:rPr>
          <w:noProof/>
          <w:lang w:val="en-US"/>
        </w:rPr>
        <w:fldChar w:fldCharType="begin"/>
      </w:r>
      <w:r w:rsidR="008D364A">
        <w:rPr>
          <w:noProof/>
          <w:lang w:val="en-US"/>
        </w:rPr>
        <w:instrText xml:space="preserve"> HYPERLINK \l "_ENREF_5" \o "Hamilton, 1994 #2967" </w:instrText>
      </w:r>
      <w:r w:rsidR="008D364A">
        <w:rPr>
          <w:noProof/>
          <w:lang w:val="en-US"/>
        </w:rPr>
      </w:r>
      <w:r w:rsidR="008D364A">
        <w:rPr>
          <w:noProof/>
          <w:lang w:val="en-US"/>
        </w:rPr>
        <w:fldChar w:fldCharType="separate"/>
      </w:r>
      <w:ins w:id="341" w:author="Peter Hellström" w:date="2019-10-30T23:05:00Z">
        <w:r w:rsidR="008D364A">
          <w:rPr>
            <w:noProof/>
            <w:lang w:val="en-US"/>
          </w:rPr>
          <w:t>Hamilton 1994, section 1.2, p. 7</w:t>
        </w:r>
      </w:ins>
      <w:r w:rsidR="008D364A">
        <w:rPr>
          <w:noProof/>
          <w:lang w:val="en-US"/>
        </w:rPr>
        <w:fldChar w:fldCharType="end"/>
      </w:r>
      <w:ins w:id="342" w:author="Peter Hellström" w:date="2019-10-30T23:05:00Z">
        <w:r>
          <w:rPr>
            <w:noProof/>
            <w:lang w:val="en-US"/>
          </w:rPr>
          <w:t>)</w:t>
        </w:r>
        <w:r>
          <w:rPr>
            <w:lang w:val="en-US"/>
          </w:rPr>
          <w:fldChar w:fldCharType="end"/>
        </w:r>
        <w:r>
          <w:rPr>
            <w:lang w:val="en-US"/>
          </w:rPr>
          <w:t xml:space="preserve"> for a general approach for time series data.</w:t>
        </w:r>
      </w:ins>
    </w:p>
    <w:p w14:paraId="2E8C1F11" w14:textId="69C67E9E" w:rsidR="000560B8" w:rsidRDefault="008D364A" w:rsidP="00451B9C">
      <w:pPr>
        <w:rPr>
          <w:ins w:id="343" w:author="Peter Hellström" w:date="2019-10-30T23:05:00Z"/>
          <w:lang w:val="en-US"/>
        </w:rPr>
      </w:pPr>
      <m:oMathPara>
        <m:oMath>
          <m:sSub>
            <m:sSubPr>
              <m:ctrlPr>
                <w:ins w:id="344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345" w:author="Peter Hellström" w:date="2019-10-30T23:05:00Z">
                  <w:rPr>
                    <w:rFonts w:ascii="Cambria Math"/>
                    <w:lang w:val="en-US"/>
                  </w:rPr>
                  <m:t>X</m:t>
                </w:ins>
              </m:r>
            </m:e>
            <m:sub>
              <m:r>
                <w:ins w:id="346" w:author="Peter Hellström" w:date="2019-10-30T23:05:00Z">
                  <w:rPr>
                    <w:rFonts w:ascii="Cambria Math"/>
                    <w:lang w:val="en-US"/>
                  </w:rPr>
                  <m:t>t</m:t>
                </w:ins>
              </m:r>
            </m:sub>
          </m:sSub>
          <m:r>
            <w:ins w:id="347" w:author="Peter Hellström" w:date="2019-10-30T23:05:00Z">
              <w:rPr>
                <w:rFonts w:ascii="Cambria Math"/>
                <w:lang w:val="en-US"/>
              </w:rPr>
              <m:t>=</m:t>
            </w:ins>
          </m:r>
          <m:sSub>
            <m:sSubPr>
              <m:ctrlPr>
                <w:ins w:id="348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349" w:author="Peter Hellström" w:date="2019-10-30T23:05:00Z">
                  <w:rPr>
                    <w:rFonts w:ascii="Cambria Math"/>
                    <w:lang w:val="en-US"/>
                  </w:rPr>
                  <m:t>ϕ</m:t>
                </w:ins>
              </m:r>
            </m:e>
            <m:sub>
              <m:r>
                <w:ins w:id="350" w:author="Peter Hellström" w:date="2019-10-30T23:05:00Z">
                  <w:rPr>
                    <w:rFonts w:ascii="Cambria Math"/>
                    <w:lang w:val="en-US"/>
                  </w:rPr>
                  <m:t>1</m:t>
                </w:ins>
              </m:r>
            </m:sub>
          </m:sSub>
          <m:sSub>
            <m:sSubPr>
              <m:ctrlPr>
                <w:ins w:id="351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352" w:author="Peter Hellström" w:date="2019-10-30T23:05:00Z">
                  <w:rPr>
                    <w:rFonts w:ascii="Cambria Math"/>
                    <w:lang w:val="en-US"/>
                  </w:rPr>
                  <m:t>X</m:t>
                </w:ins>
              </m:r>
            </m:e>
            <m:sub>
              <m:r>
                <w:ins w:id="353" w:author="Peter Hellström" w:date="2019-10-30T23:05:00Z">
                  <w:rPr>
                    <w:rFonts w:ascii="Cambria Math"/>
                    <w:lang w:val="en-US"/>
                  </w:rPr>
                  <m:t>t</m:t>
                </w:ins>
              </m:r>
              <m:r>
                <w:ins w:id="354" w:author="Peter Hellström" w:date="2019-10-30T23:05:00Z">
                  <w:rPr>
                    <w:rFonts w:ascii="Cambria Math"/>
                    <w:lang w:val="en-US"/>
                  </w:rPr>
                  <m:t>-</m:t>
                </w:ins>
              </m:r>
              <m:r>
                <w:ins w:id="355" w:author="Peter Hellström" w:date="2019-10-30T23:05:00Z">
                  <w:rPr>
                    <w:rFonts w:ascii="Cambria Math"/>
                    <w:lang w:val="en-US"/>
                  </w:rPr>
                  <m:t>1</m:t>
                </w:ins>
              </m:r>
            </m:sub>
          </m:sSub>
          <m:r>
            <w:ins w:id="356" w:author="Peter Hellström" w:date="2019-10-30T23:05:00Z">
              <w:rPr>
                <w:rFonts w:ascii="Cambria Math"/>
                <w:lang w:val="en-US"/>
              </w:rPr>
              <m:t>+</m:t>
            </w:ins>
          </m:r>
          <m:sSub>
            <m:sSubPr>
              <m:ctrlPr>
                <w:ins w:id="357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358" w:author="Peter Hellström" w:date="2019-10-30T23:05:00Z">
                  <w:rPr>
                    <w:rFonts w:ascii="Cambria Math"/>
                    <w:lang w:val="en-US"/>
                  </w:rPr>
                  <m:t>ϕ</m:t>
                </w:ins>
              </m:r>
            </m:e>
            <m:sub>
              <m:r>
                <w:ins w:id="359" w:author="Peter Hellström" w:date="2019-10-30T23:05:00Z">
                  <w:rPr>
                    <w:rFonts w:ascii="Cambria Math"/>
                    <w:lang w:val="en-US"/>
                  </w:rPr>
                  <m:t>2</m:t>
                </w:ins>
              </m:r>
            </m:sub>
          </m:sSub>
          <m:sSub>
            <m:sSubPr>
              <m:ctrlPr>
                <w:ins w:id="360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361" w:author="Peter Hellström" w:date="2019-10-30T23:05:00Z">
                  <w:rPr>
                    <w:rFonts w:ascii="Cambria Math"/>
                    <w:lang w:val="en-US"/>
                  </w:rPr>
                  <m:t>X</m:t>
                </w:ins>
              </m:r>
            </m:e>
            <m:sub>
              <m:r>
                <w:ins w:id="362" w:author="Peter Hellström" w:date="2019-10-30T23:05:00Z">
                  <w:rPr>
                    <w:rFonts w:ascii="Cambria Math"/>
                    <w:lang w:val="en-US"/>
                  </w:rPr>
                  <m:t>t</m:t>
                </w:ins>
              </m:r>
              <m:r>
                <w:ins w:id="363" w:author="Peter Hellström" w:date="2019-10-30T23:05:00Z">
                  <w:rPr>
                    <w:rFonts w:ascii="Cambria Math"/>
                    <w:lang w:val="en-US"/>
                  </w:rPr>
                  <m:t>-</m:t>
                </w:ins>
              </m:r>
              <m:r>
                <w:ins w:id="364" w:author="Peter Hellström" w:date="2019-10-30T23:05:00Z">
                  <w:rPr>
                    <w:rFonts w:ascii="Cambria Math"/>
                    <w:lang w:val="en-US"/>
                  </w:rPr>
                  <m:t>2</m:t>
                </w:ins>
              </m:r>
            </m:sub>
          </m:sSub>
        </m:oMath>
      </m:oMathPara>
    </w:p>
    <w:p w14:paraId="50909755" w14:textId="6E1B8A7A" w:rsidR="000560B8" w:rsidRDefault="000560B8" w:rsidP="00451B9C">
      <w:pPr>
        <w:rPr>
          <w:ins w:id="365" w:author="Peter Hellström" w:date="2019-10-30T23:05:00Z"/>
          <w:lang w:val="en-US"/>
        </w:rPr>
      </w:pPr>
      <w:ins w:id="366" w:author="Peter Hellström" w:date="2019-10-30T23:05:00Z">
        <w:r>
          <w:rPr>
            <w:lang w:val="en-US"/>
          </w:rPr>
          <w:t xml:space="preserve">Substitute </w:t>
        </w: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=C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/>
                  <w:lang w:val="en-US"/>
                </w:rPr>
                <m:t>λ</m:t>
              </m:r>
            </m:e>
            <m:sup>
              <m:r>
                <w:rPr>
                  <w:rFonts w:ascii="Cambria Math"/>
                  <w:lang w:val="en-US"/>
                </w:rPr>
                <m:t>t</m:t>
              </m:r>
            </m:sup>
          </m:sSup>
        </m:oMath>
        <w:r w:rsidR="004905FA">
          <w:rPr>
            <w:lang w:val="en-US"/>
          </w:rPr>
          <w:t>. This is the crucial step to understand. This is the solution to a first-order linear difference equation, and this solution is tested also for higher-order systems.</w:t>
        </w:r>
      </w:ins>
    </w:p>
    <w:p w14:paraId="560A6EA5" w14:textId="6106C95B" w:rsidR="000560B8" w:rsidRDefault="00451B9C" w:rsidP="00451B9C">
      <w:pPr>
        <w:rPr>
          <w:ins w:id="367" w:author="Peter Hellström" w:date="2019-10-30T23:05:00Z"/>
          <w:lang w:val="en-US"/>
        </w:rPr>
      </w:pPr>
      <m:oMathPara>
        <m:oMath>
          <m:r>
            <w:ins w:id="368" w:author="Peter Hellström" w:date="2019-10-30T23:05:00Z">
              <w:rPr>
                <w:rFonts w:ascii="Cambria Math"/>
                <w:lang w:val="en-US"/>
              </w:rPr>
              <m:t>C</m:t>
            </w:ins>
          </m:r>
          <m:sSup>
            <m:sSupPr>
              <m:ctrlPr>
                <w:ins w:id="369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pPr>
            <m:e>
              <m:r>
                <w:ins w:id="370" w:author="Peter Hellström" w:date="2019-10-30T23:05:00Z">
                  <w:rPr>
                    <w:rFonts w:ascii="Cambria Math"/>
                    <w:lang w:val="en-US"/>
                  </w:rPr>
                  <m:t>λ</m:t>
                </w:ins>
              </m:r>
            </m:e>
            <m:sup>
              <m:r>
                <w:ins w:id="371" w:author="Peter Hellström" w:date="2019-10-30T23:05:00Z">
                  <w:rPr>
                    <w:rFonts w:ascii="Cambria Math"/>
                    <w:lang w:val="en-US"/>
                  </w:rPr>
                  <m:t>t</m:t>
                </w:ins>
              </m:r>
            </m:sup>
          </m:sSup>
          <m:r>
            <w:ins w:id="372" w:author="Peter Hellström" w:date="2019-10-30T23:05:00Z">
              <w:rPr>
                <w:rFonts w:ascii="Cambria Math"/>
                <w:lang w:val="en-US"/>
              </w:rPr>
              <m:t>=</m:t>
            </w:ins>
          </m:r>
          <m:sSub>
            <m:sSubPr>
              <m:ctrlPr>
                <w:ins w:id="373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374" w:author="Peter Hellström" w:date="2019-10-30T23:05:00Z">
                  <w:rPr>
                    <w:rFonts w:ascii="Cambria Math"/>
                    <w:lang w:val="en-US"/>
                  </w:rPr>
                  <m:t>ϕ</m:t>
                </w:ins>
              </m:r>
            </m:e>
            <m:sub>
              <m:r>
                <w:ins w:id="375" w:author="Peter Hellström" w:date="2019-10-30T23:05:00Z">
                  <w:rPr>
                    <w:rFonts w:ascii="Cambria Math"/>
                    <w:lang w:val="en-US"/>
                  </w:rPr>
                  <m:t>1</m:t>
                </w:ins>
              </m:r>
            </m:sub>
          </m:sSub>
          <m:r>
            <w:ins w:id="376" w:author="Peter Hellström" w:date="2019-10-30T23:05:00Z">
              <w:rPr>
                <w:rFonts w:ascii="Cambria Math"/>
                <w:lang w:val="en-US"/>
              </w:rPr>
              <m:t>C</m:t>
            </w:ins>
          </m:r>
          <m:sSup>
            <m:sSupPr>
              <m:ctrlPr>
                <w:ins w:id="377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pPr>
            <m:e>
              <m:r>
                <w:ins w:id="378" w:author="Peter Hellström" w:date="2019-10-30T23:05:00Z">
                  <w:rPr>
                    <w:rFonts w:ascii="Cambria Math"/>
                    <w:lang w:val="en-US"/>
                  </w:rPr>
                  <m:t>λ</m:t>
                </w:ins>
              </m:r>
            </m:e>
            <m:sup>
              <m:r>
                <w:ins w:id="379" w:author="Peter Hellström" w:date="2019-10-30T23:05:00Z">
                  <w:rPr>
                    <w:rFonts w:ascii="Cambria Math"/>
                    <w:lang w:val="en-US"/>
                  </w:rPr>
                  <m:t>t</m:t>
                </w:ins>
              </m:r>
              <m:r>
                <w:ins w:id="380" w:author="Peter Hellström" w:date="2019-10-30T23:05:00Z">
                  <w:rPr>
                    <w:rFonts w:ascii="Cambria Math"/>
                    <w:lang w:val="en-US"/>
                  </w:rPr>
                  <m:t>-</m:t>
                </w:ins>
              </m:r>
              <m:r>
                <w:ins w:id="381" w:author="Peter Hellström" w:date="2019-10-30T23:05:00Z">
                  <w:rPr>
                    <w:rFonts w:ascii="Cambria Math"/>
                    <w:lang w:val="en-US"/>
                  </w:rPr>
                  <m:t>1</m:t>
                </w:ins>
              </m:r>
            </m:sup>
          </m:sSup>
          <m:r>
            <w:ins w:id="382" w:author="Peter Hellström" w:date="2019-10-30T23:05:00Z">
              <w:rPr>
                <w:rFonts w:ascii="Cambria Math"/>
                <w:lang w:val="en-US"/>
              </w:rPr>
              <m:t>+</m:t>
            </w:ins>
          </m:r>
          <m:sSub>
            <m:sSubPr>
              <m:ctrlPr>
                <w:ins w:id="383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384" w:author="Peter Hellström" w:date="2019-10-30T23:05:00Z">
                  <w:rPr>
                    <w:rFonts w:ascii="Cambria Math"/>
                    <w:lang w:val="en-US"/>
                  </w:rPr>
                  <m:t>ϕ</m:t>
                </w:ins>
              </m:r>
            </m:e>
            <m:sub>
              <m:r>
                <w:ins w:id="385" w:author="Peter Hellström" w:date="2019-10-30T23:05:00Z">
                  <w:rPr>
                    <w:rFonts w:ascii="Cambria Math"/>
                    <w:lang w:val="en-US"/>
                  </w:rPr>
                  <m:t>2</m:t>
                </w:ins>
              </m:r>
            </m:sub>
          </m:sSub>
          <m:r>
            <w:ins w:id="386" w:author="Peter Hellström" w:date="2019-10-30T23:05:00Z">
              <w:rPr>
                <w:rFonts w:ascii="Cambria Math"/>
                <w:lang w:val="en-US"/>
              </w:rPr>
              <m:t>C</m:t>
            </w:ins>
          </m:r>
          <m:sSup>
            <m:sSupPr>
              <m:ctrlPr>
                <w:ins w:id="387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pPr>
            <m:e>
              <m:r>
                <w:ins w:id="388" w:author="Peter Hellström" w:date="2019-10-30T23:05:00Z">
                  <w:rPr>
                    <w:rFonts w:ascii="Cambria Math"/>
                    <w:lang w:val="en-US"/>
                  </w:rPr>
                  <m:t>λ</m:t>
                </w:ins>
              </m:r>
            </m:e>
            <m:sup>
              <m:r>
                <w:ins w:id="389" w:author="Peter Hellström" w:date="2019-10-30T23:05:00Z">
                  <w:rPr>
                    <w:rFonts w:ascii="Cambria Math"/>
                    <w:lang w:val="en-US"/>
                  </w:rPr>
                  <m:t>t</m:t>
                </w:ins>
              </m:r>
              <m:r>
                <w:ins w:id="390" w:author="Peter Hellström" w:date="2019-10-30T23:05:00Z">
                  <w:rPr>
                    <w:rFonts w:ascii="Cambria Math"/>
                    <w:lang w:val="en-US"/>
                  </w:rPr>
                  <m:t>-</m:t>
                </w:ins>
              </m:r>
              <m:r>
                <w:ins w:id="391" w:author="Peter Hellström" w:date="2019-10-30T23:05:00Z">
                  <w:rPr>
                    <w:rFonts w:ascii="Cambria Math"/>
                    <w:lang w:val="en-US"/>
                  </w:rPr>
                  <m:t>2</m:t>
                </w:ins>
              </m:r>
            </m:sup>
          </m:sSup>
        </m:oMath>
      </m:oMathPara>
    </w:p>
    <w:p w14:paraId="694396D1" w14:textId="08B1FA88" w:rsidR="000560B8" w:rsidRDefault="000560B8" w:rsidP="00451B9C">
      <w:pPr>
        <w:rPr>
          <w:ins w:id="392" w:author="Peter Hellström" w:date="2019-10-30T23:05:00Z"/>
          <w:lang w:val="en-US"/>
        </w:rPr>
      </w:pPr>
      <w:ins w:id="393" w:author="Peter Hellström" w:date="2019-10-30T23:05:00Z">
        <w:r>
          <w:rPr>
            <w:lang w:val="en-US"/>
          </w:rPr>
          <w:t xml:space="preserve">Cancel out the common term </w:t>
        </w:r>
        <m:oMath>
          <m:r>
            <w:rPr>
              <w:rFonts w:ascii="Cambria Math"/>
              <w:lang w:val="en-US"/>
            </w:rPr>
            <m:t>C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/>
                  <w:lang w:val="en-US"/>
                </w:rPr>
                <m:t>λ</m:t>
              </m:r>
            </m:e>
            <m:sup>
              <m:r>
                <w:rPr>
                  <w:rFonts w:ascii="Cambria Math"/>
                  <w:lang w:val="en-US"/>
                </w:rPr>
                <m:t>t</m:t>
              </m:r>
            </m:sup>
          </m:sSup>
        </m:oMath>
        <w:r>
          <w:rPr>
            <w:lang w:val="en-US"/>
          </w:rPr>
          <w:t>:</w:t>
        </w:r>
      </w:ins>
    </w:p>
    <w:p w14:paraId="60FDB8D3" w14:textId="6CC109AB" w:rsidR="000560B8" w:rsidRDefault="008D364A" w:rsidP="00451B9C">
      <w:pPr>
        <w:rPr>
          <w:ins w:id="394" w:author="Peter Hellström" w:date="2019-10-30T23:05:00Z"/>
          <w:lang w:val="en-US"/>
        </w:rPr>
      </w:pPr>
      <m:oMath>
        <m:sSup>
          <m:sSupPr>
            <m:ctrlPr>
              <w:ins w:id="395" w:author="Peter Hellström" w:date="2019-10-30T23:05:00Z">
                <w:rPr>
                  <w:rFonts w:ascii="Cambria Math" w:hAnsi="Cambria Math"/>
                  <w:i/>
                  <w:lang w:val="en-US"/>
                </w:rPr>
              </w:ins>
            </m:ctrlPr>
          </m:sSupPr>
          <m:e>
            <m:r>
              <w:ins w:id="396" w:author="Peter Hellström" w:date="2019-10-30T23:05:00Z">
                <w:rPr>
                  <w:rFonts w:ascii="Cambria Math"/>
                  <w:lang w:val="en-US"/>
                </w:rPr>
                <m:t>λ</m:t>
              </w:ins>
            </m:r>
          </m:e>
          <m:sup>
            <m:r>
              <w:ins w:id="397" w:author="Peter Hellström" w:date="2019-10-30T23:05:00Z">
                <w:rPr>
                  <w:rFonts w:ascii="Cambria Math"/>
                  <w:lang w:val="en-US"/>
                </w:rPr>
                <m:t>2</m:t>
              </w:ins>
            </m:r>
          </m:sup>
        </m:sSup>
        <m:r>
          <w:ins w:id="398" w:author="Peter Hellström" w:date="2019-10-30T23:05:00Z">
            <w:rPr>
              <w:rFonts w:ascii="Cambria Math"/>
              <w:lang w:val="en-US"/>
            </w:rPr>
            <m:t>-</m:t>
          </w:ins>
        </m:r>
        <m:sSub>
          <m:sSubPr>
            <m:ctrlPr>
              <w:ins w:id="399" w:author="Peter Hellström" w:date="2019-10-30T23:05:00Z">
                <w:rPr>
                  <w:rFonts w:ascii="Cambria Math" w:hAnsi="Cambria Math"/>
                  <w:i/>
                  <w:lang w:val="en-US"/>
                </w:rPr>
              </w:ins>
            </m:ctrlPr>
          </m:sSubPr>
          <m:e>
            <m:r>
              <w:ins w:id="400" w:author="Peter Hellström" w:date="2019-10-30T23:05:00Z">
                <w:rPr>
                  <w:rFonts w:ascii="Cambria Math"/>
                  <w:lang w:val="en-US"/>
                </w:rPr>
                <m:t>ϕ</m:t>
              </w:ins>
            </m:r>
          </m:e>
          <m:sub>
            <m:r>
              <w:ins w:id="401" w:author="Peter Hellström" w:date="2019-10-30T23:05:00Z">
                <w:rPr>
                  <w:rFonts w:ascii="Cambria Math"/>
                  <w:lang w:val="en-US"/>
                </w:rPr>
                <m:t>1</m:t>
              </w:ins>
            </m:r>
          </m:sub>
        </m:sSub>
        <m:r>
          <w:ins w:id="402" w:author="Peter Hellström" w:date="2019-10-30T23:05:00Z">
            <w:rPr>
              <w:rFonts w:ascii="Cambria Math"/>
              <w:lang w:val="en-US"/>
            </w:rPr>
            <m:t>λ</m:t>
          </w:ins>
        </m:r>
        <m:r>
          <w:ins w:id="403" w:author="Peter Hellström" w:date="2019-10-30T23:05:00Z">
            <w:rPr>
              <w:rFonts w:ascii="Cambria Math"/>
              <w:lang w:val="en-US"/>
            </w:rPr>
            <m:t>-</m:t>
          </w:ins>
        </m:r>
        <m:sSub>
          <m:sSubPr>
            <m:ctrlPr>
              <w:ins w:id="404" w:author="Peter Hellström" w:date="2019-10-30T23:05:00Z">
                <w:rPr>
                  <w:rFonts w:ascii="Cambria Math" w:hAnsi="Cambria Math"/>
                  <w:i/>
                  <w:lang w:val="en-US"/>
                </w:rPr>
              </w:ins>
            </m:ctrlPr>
          </m:sSubPr>
          <m:e>
            <m:r>
              <w:ins w:id="405" w:author="Peter Hellström" w:date="2019-10-30T23:05:00Z">
                <w:rPr>
                  <w:rFonts w:ascii="Cambria Math"/>
                  <w:lang w:val="en-US"/>
                </w:rPr>
                <m:t>ϕ</m:t>
              </w:ins>
            </m:r>
          </m:e>
          <m:sub>
            <m:r>
              <w:ins w:id="406" w:author="Peter Hellström" w:date="2019-10-30T23:05:00Z">
                <w:rPr>
                  <w:rFonts w:ascii="Cambria Math"/>
                  <w:lang w:val="en-US"/>
                </w:rPr>
                <m:t>2</m:t>
              </w:ins>
            </m:r>
          </m:sub>
        </m:sSub>
        <m:r>
          <w:rPr>
            <w:rFonts w:ascii="Cambria Math"/>
            <w:lang w:val="en-US"/>
          </w:rPr>
          <m:t>=0</m:t>
        </m:r>
      </m:oMath>
      <w:del w:id="407" w:author="Peter Hellström" w:date="2019-10-30T23:05:00Z">
        <w:r w:rsidR="008A5C97">
          <w:rPr>
            <w:lang w:val="en-US"/>
          </w:rPr>
          <w:delText xml:space="preserve"> for an AR(2)</w:delText>
        </w:r>
        <w:r w:rsidR="003F72F4">
          <w:rPr>
            <w:lang w:val="en-US"/>
          </w:rPr>
          <w:delText xml:space="preserve">. </w:delText>
        </w:r>
      </w:del>
    </w:p>
    <w:p w14:paraId="00A85BE2" w14:textId="77777777" w:rsidR="00922402" w:rsidRDefault="00922402" w:rsidP="000560B8">
      <w:pPr>
        <w:rPr>
          <w:ins w:id="408" w:author="Peter Hellström" w:date="2019-10-30T23:05:00Z"/>
          <w:lang w:val="en-US"/>
        </w:rPr>
      </w:pPr>
      <w:ins w:id="409" w:author="Peter Hellström" w:date="2019-10-30T23:05:00Z">
        <w:r>
          <w:rPr>
            <w:lang w:val="en-US"/>
          </w:rPr>
          <w:t>More generally</w:t>
        </w:r>
      </w:ins>
    </w:p>
    <w:p w14:paraId="55D9AFC9" w14:textId="06C09A5A" w:rsidR="00922402" w:rsidRDefault="008D364A" w:rsidP="00451B9C">
      <w:pPr>
        <w:rPr>
          <w:ins w:id="410" w:author="Peter Hellström" w:date="2019-10-30T23:05:00Z"/>
          <w:lang w:val="en-US"/>
        </w:rPr>
      </w:pPr>
      <m:oMathPara>
        <m:oMath>
          <m:sSup>
            <m:sSupPr>
              <m:ctrlPr>
                <w:ins w:id="411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pPr>
            <m:e>
              <m:r>
                <w:ins w:id="412" w:author="Peter Hellström" w:date="2019-10-30T23:05:00Z">
                  <w:rPr>
                    <w:rFonts w:ascii="Cambria Math"/>
                    <w:lang w:val="en-US"/>
                  </w:rPr>
                  <m:t>λ</m:t>
                </w:ins>
              </m:r>
            </m:e>
            <m:sup>
              <m:r>
                <w:ins w:id="413" w:author="Peter Hellström" w:date="2019-10-30T23:05:00Z">
                  <w:rPr>
                    <w:rFonts w:ascii="Cambria Math"/>
                    <w:lang w:val="en-US"/>
                  </w:rPr>
                  <m:t>p</m:t>
                </w:ins>
              </m:r>
            </m:sup>
          </m:sSup>
          <m:r>
            <w:ins w:id="414" w:author="Peter Hellström" w:date="2019-10-30T23:05:00Z">
              <w:rPr>
                <w:rFonts w:ascii="Cambria Math"/>
                <w:lang w:val="en-US"/>
              </w:rPr>
              <m:t>-</m:t>
            </w:ins>
          </m:r>
          <m:sSub>
            <m:sSubPr>
              <m:ctrlPr>
                <w:ins w:id="415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416" w:author="Peter Hellström" w:date="2019-10-30T23:05:00Z">
                  <w:rPr>
                    <w:rFonts w:ascii="Cambria Math"/>
                    <w:lang w:val="en-US"/>
                  </w:rPr>
                  <m:t>ϕ</m:t>
                </w:ins>
              </m:r>
            </m:e>
            <m:sub>
              <m:r>
                <w:ins w:id="417" w:author="Peter Hellström" w:date="2019-10-30T23:05:00Z">
                  <w:rPr>
                    <w:rFonts w:ascii="Cambria Math"/>
                    <w:lang w:val="en-US"/>
                  </w:rPr>
                  <m:t>1</m:t>
                </w:ins>
              </m:r>
            </m:sub>
          </m:sSub>
          <m:sSup>
            <m:sSupPr>
              <m:ctrlPr>
                <w:ins w:id="418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pPr>
            <m:e>
              <m:r>
                <w:ins w:id="419" w:author="Peter Hellström" w:date="2019-10-30T23:05:00Z">
                  <w:rPr>
                    <w:rFonts w:ascii="Cambria Math"/>
                    <w:lang w:val="en-US"/>
                  </w:rPr>
                  <m:t>λ</m:t>
                </w:ins>
              </m:r>
            </m:e>
            <m:sup>
              <m:r>
                <w:ins w:id="420" w:author="Peter Hellström" w:date="2019-10-30T23:05:00Z">
                  <w:rPr>
                    <w:rFonts w:ascii="Cambria Math"/>
                    <w:lang w:val="en-US"/>
                  </w:rPr>
                  <m:t>p</m:t>
                </w:ins>
              </m:r>
              <m:r>
                <w:ins w:id="421" w:author="Peter Hellström" w:date="2019-10-30T23:05:00Z">
                  <w:rPr>
                    <w:rFonts w:ascii="Cambria Math"/>
                    <w:lang w:val="en-US"/>
                  </w:rPr>
                  <m:t>-</m:t>
                </w:ins>
              </m:r>
              <m:r>
                <w:ins w:id="422" w:author="Peter Hellström" w:date="2019-10-30T23:05:00Z">
                  <w:rPr>
                    <w:rFonts w:ascii="Cambria Math"/>
                    <w:lang w:val="en-US"/>
                  </w:rPr>
                  <m:t>1</m:t>
                </w:ins>
              </m:r>
            </m:sup>
          </m:sSup>
          <m:r>
            <w:ins w:id="423" w:author="Peter Hellström" w:date="2019-10-30T23:05:00Z">
              <w:rPr>
                <w:rFonts w:ascii="Cambria Math"/>
                <w:lang w:val="en-US"/>
              </w:rPr>
              <m:t>-</m:t>
            </w:ins>
          </m:r>
          <m:sSup>
            <m:sSupPr>
              <m:ctrlPr>
                <w:ins w:id="424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pPr>
            <m:e>
              <m:sSub>
                <m:sSubPr>
                  <m:ctrlPr>
                    <w:ins w:id="425" w:author="Peter Hellström" w:date="2019-10-30T23:05:00Z">
                      <w:rPr>
                        <w:rFonts w:ascii="Cambria Math" w:hAnsi="Cambria Math"/>
                        <w:i/>
                        <w:lang w:val="en-US"/>
                      </w:rPr>
                    </w:ins>
                  </m:ctrlPr>
                </m:sSubPr>
                <m:e>
                  <m:r>
                    <w:ins w:id="426" w:author="Peter Hellström" w:date="2019-10-30T23:05:00Z">
                      <w:rPr>
                        <w:rFonts w:ascii="Cambria Math"/>
                        <w:lang w:val="en-US"/>
                      </w:rPr>
                      <m:t>ϕ</m:t>
                    </w:ins>
                  </m:r>
                </m:e>
                <m:sub>
                  <m:r>
                    <w:ins w:id="427" w:author="Peter Hellström" w:date="2019-10-30T23:05:00Z">
                      <w:rPr>
                        <w:rFonts w:ascii="Cambria Math"/>
                        <w:lang w:val="en-US"/>
                      </w:rPr>
                      <m:t>2</m:t>
                    </w:ins>
                  </m:r>
                </m:sub>
              </m:sSub>
            </m:e>
            <m:sup>
              <m:r>
                <w:ins w:id="428" w:author="Peter Hellström" w:date="2019-10-30T23:05:00Z">
                  <w:rPr>
                    <w:rFonts w:ascii="Cambria Math"/>
                    <w:lang w:val="en-US"/>
                  </w:rPr>
                  <m:t>p</m:t>
                </w:ins>
              </m:r>
              <m:r>
                <w:ins w:id="429" w:author="Peter Hellström" w:date="2019-10-30T23:05:00Z">
                  <w:rPr>
                    <w:rFonts w:ascii="Cambria Math"/>
                    <w:lang w:val="en-US"/>
                  </w:rPr>
                  <m:t>-</m:t>
                </w:ins>
              </m:r>
              <m:r>
                <w:ins w:id="430" w:author="Peter Hellström" w:date="2019-10-30T23:05:00Z">
                  <w:rPr>
                    <w:rFonts w:ascii="Cambria Math"/>
                    <w:lang w:val="en-US"/>
                  </w:rPr>
                  <m:t>2</m:t>
                </w:ins>
              </m:r>
            </m:sup>
          </m:sSup>
          <m:r>
            <w:ins w:id="431" w:author="Peter Hellström" w:date="2019-10-30T23:05:00Z">
              <w:rPr>
                <w:rFonts w:ascii="Cambria Math"/>
                <w:lang w:val="en-US"/>
              </w:rPr>
              <m:t>=0</m:t>
            </w:ins>
          </m:r>
        </m:oMath>
      </m:oMathPara>
    </w:p>
    <w:p w14:paraId="1B39A530" w14:textId="77777777" w:rsidR="00B5242B" w:rsidRDefault="00B5242B" w:rsidP="000560B8">
      <w:pPr>
        <w:rPr>
          <w:ins w:id="432" w:author="Peter Hellström" w:date="2019-10-30T23:05:00Z"/>
          <w:lang w:val="en-US"/>
        </w:rPr>
      </w:pPr>
      <w:ins w:id="433" w:author="Peter Hellström" w:date="2019-10-30T23:05:00Z">
        <w:r>
          <w:rPr>
            <w:lang w:val="en-US"/>
          </w:rPr>
          <w:t>Which has two solutions</w:t>
        </w:r>
      </w:ins>
    </w:p>
    <w:p w14:paraId="0D82E859" w14:textId="3B1F602C" w:rsidR="00922402" w:rsidRDefault="008D364A" w:rsidP="00451B9C">
      <w:pPr>
        <w:rPr>
          <w:ins w:id="434" w:author="Peter Hellström" w:date="2019-10-30T23:05:00Z"/>
          <w:lang w:val="en-US"/>
        </w:rPr>
      </w:pPr>
      <m:oMathPara>
        <m:oMath>
          <m:sSub>
            <m:sSubPr>
              <m:ctrlPr>
                <w:ins w:id="435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436" w:author="Peter Hellström" w:date="2019-10-30T23:05:00Z">
                  <w:rPr>
                    <w:rFonts w:ascii="Cambria Math"/>
                    <w:lang w:val="en-US"/>
                  </w:rPr>
                  <m:t>λ</m:t>
                </w:ins>
              </m:r>
            </m:e>
            <m:sub>
              <m:r>
                <w:ins w:id="437" w:author="Peter Hellström" w:date="2019-10-30T23:05:00Z">
                  <w:rPr>
                    <w:rFonts w:ascii="Cambria Math"/>
                    <w:lang w:val="en-US"/>
                  </w:rPr>
                  <m:t>1,2</m:t>
                </w:ins>
              </m:r>
            </m:sub>
          </m:sSub>
          <m:r>
            <w:ins w:id="438" w:author="Peter Hellström" w:date="2019-10-30T23:05:00Z">
              <w:rPr>
                <w:rFonts w:ascii="Cambria Math"/>
                <w:lang w:val="en-US"/>
              </w:rPr>
              <m:t>=</m:t>
            </w:ins>
          </m:r>
          <m:f>
            <m:fPr>
              <m:ctrlPr>
                <w:ins w:id="439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fPr>
            <m:num>
              <m:sSub>
                <m:sSubPr>
                  <m:ctrlPr>
                    <w:ins w:id="440" w:author="Peter Hellström" w:date="2019-10-30T23:05:00Z">
                      <w:rPr>
                        <w:rFonts w:ascii="Cambria Math" w:hAnsi="Cambria Math"/>
                        <w:i/>
                        <w:lang w:val="en-US"/>
                      </w:rPr>
                    </w:ins>
                  </m:ctrlPr>
                </m:sSubPr>
                <m:e>
                  <m:r>
                    <w:ins w:id="441" w:author="Peter Hellström" w:date="2019-10-30T23:05:00Z">
                      <w:rPr>
                        <w:rFonts w:ascii="Cambria Math"/>
                        <w:lang w:val="en-US"/>
                      </w:rPr>
                      <m:t>ϕ</m:t>
                    </w:ins>
                  </m:r>
                </m:e>
                <m:sub>
                  <m:r>
                    <w:ins w:id="442" w:author="Peter Hellström" w:date="2019-10-30T23:05:00Z">
                      <w:rPr>
                        <w:rFonts w:ascii="Cambria Math"/>
                        <w:lang w:val="en-US"/>
                      </w:rPr>
                      <m:t>1</m:t>
                    </w:ins>
                  </m:r>
                </m:sub>
              </m:sSub>
              <m:r>
                <w:ins w:id="443" w:author="Peter Hellström" w:date="2019-10-30T23:05:00Z">
                  <w:rPr>
                    <w:rFonts w:ascii="Cambria Math"/>
                    <w:lang w:val="en-US"/>
                  </w:rPr>
                  <m:t>±</m:t>
                </w:ins>
              </m:r>
              <m:rad>
                <m:radPr>
                  <m:degHide m:val="1"/>
                  <m:ctrlPr>
                    <w:ins w:id="444" w:author="Peter Hellström" w:date="2019-10-30T23:05:00Z">
                      <w:rPr>
                        <w:rFonts w:ascii="Cambria Math" w:hAnsi="Cambria Math"/>
                        <w:i/>
                        <w:lang w:val="en-US"/>
                      </w:rPr>
                    </w:ins>
                  </m:ctrlPr>
                </m:radPr>
                <m:deg/>
                <m:e>
                  <m:sSubSup>
                    <m:sSubSupPr>
                      <m:ctrlPr>
                        <w:ins w:id="445" w:author="Peter Hellström" w:date="2019-10-30T23:05:00Z">
                          <w:rPr>
                            <w:rFonts w:ascii="Cambria Math" w:hAnsi="Cambria Math"/>
                            <w:i/>
                            <w:lang w:val="en-US"/>
                          </w:rPr>
                        </w:ins>
                      </m:ctrlPr>
                    </m:sSubSupPr>
                    <m:e>
                      <m:r>
                        <w:ins w:id="446" w:author="Peter Hellström" w:date="2019-10-30T23:05:00Z">
                          <w:rPr>
                            <w:rFonts w:ascii="Cambria Math"/>
                            <w:lang w:val="en-US"/>
                          </w:rPr>
                          <m:t>ϕ</m:t>
                        </w:ins>
                      </m:r>
                    </m:e>
                    <m:sub>
                      <m:r>
                        <w:ins w:id="447" w:author="Peter Hellström" w:date="2019-10-30T23:05:00Z">
                          <w:rPr>
                            <w:rFonts w:ascii="Cambria Math"/>
                            <w:lang w:val="en-US"/>
                          </w:rPr>
                          <m:t>1</m:t>
                        </w:ins>
                      </m:r>
                    </m:sub>
                    <m:sup>
                      <m:r>
                        <w:ins w:id="448" w:author="Peter Hellström" w:date="2019-10-30T23:05:00Z">
                          <w:rPr>
                            <w:rFonts w:ascii="Cambria Math"/>
                            <w:lang w:val="en-US"/>
                          </w:rPr>
                          <m:t>2</m:t>
                        </w:ins>
                      </m:r>
                    </m:sup>
                  </m:sSubSup>
                  <m:r>
                    <w:ins w:id="449" w:author="Peter Hellström" w:date="2019-10-30T23:05:00Z">
                      <w:rPr>
                        <w:rFonts w:ascii="Cambria Math"/>
                        <w:lang w:val="en-US"/>
                      </w:rPr>
                      <m:t>-</m:t>
                    </w:ins>
                  </m:r>
                  <m:r>
                    <w:ins w:id="450" w:author="Peter Hellström" w:date="2019-10-30T23:05:00Z">
                      <w:rPr>
                        <w:rFonts w:ascii="Cambria Math"/>
                        <w:lang w:val="en-US"/>
                      </w:rPr>
                      <m:t>4</m:t>
                    </w:ins>
                  </m:r>
                  <m:sSub>
                    <m:sSubPr>
                      <m:ctrlPr>
                        <w:ins w:id="451" w:author="Peter Hellström" w:date="2019-10-30T23:05:00Z">
                          <w:rPr>
                            <w:rFonts w:ascii="Cambria Math" w:hAnsi="Cambria Math"/>
                            <w:i/>
                            <w:lang w:val="en-US"/>
                          </w:rPr>
                        </w:ins>
                      </m:ctrlPr>
                    </m:sSubPr>
                    <m:e>
                      <m:r>
                        <w:ins w:id="452" w:author="Peter Hellström" w:date="2019-10-30T23:05:00Z">
                          <w:rPr>
                            <w:rFonts w:ascii="Cambria Math"/>
                            <w:lang w:val="en-US"/>
                          </w:rPr>
                          <m:t>ϕ</m:t>
                        </w:ins>
                      </m:r>
                    </m:e>
                    <m:sub>
                      <m:r>
                        <w:ins w:id="453" w:author="Peter Hellström" w:date="2019-10-30T23:05:00Z">
                          <w:rPr>
                            <w:rFonts w:ascii="Cambria Math"/>
                            <w:lang w:val="en-US"/>
                          </w:rPr>
                          <m:t>2</m:t>
                        </w:ins>
                      </m:r>
                    </m:sub>
                  </m:sSub>
                </m:e>
              </m:rad>
            </m:num>
            <m:den>
              <m:r>
                <w:ins w:id="454" w:author="Peter Hellström" w:date="2019-10-30T23:05:00Z">
                  <w:rPr>
                    <w:rFonts w:ascii="Cambria Math"/>
                    <w:lang w:val="en-US"/>
                  </w:rPr>
                  <m:t>2</m:t>
                </w:ins>
              </m:r>
            </m:den>
          </m:f>
        </m:oMath>
      </m:oMathPara>
    </w:p>
    <w:p w14:paraId="721863DD" w14:textId="449CD0DE" w:rsidR="0089362B" w:rsidRDefault="0089362B" w:rsidP="000560B8">
      <w:pPr>
        <w:rPr>
          <w:ins w:id="455" w:author="Peter Hellström" w:date="2019-10-30T23:05:00Z"/>
          <w:lang w:val="en-US"/>
        </w:rPr>
      </w:pPr>
      <w:r>
        <w:rPr>
          <w:lang w:val="en-US"/>
        </w:rPr>
        <w:t xml:space="preserve">The </w:t>
      </w:r>
      <w:del w:id="456" w:author="Peter Hellström" w:date="2019-10-30T23:05:00Z">
        <w:r w:rsidR="003F72F4">
          <w:rPr>
            <w:lang w:val="en-US"/>
          </w:rPr>
          <w:delText>characteristic</w:delText>
        </w:r>
      </w:del>
      <w:ins w:id="457" w:author="Peter Hellström" w:date="2019-10-30T23:05:00Z">
        <w:r>
          <w:rPr>
            <w:lang w:val="en-US"/>
          </w:rPr>
          <w:t xml:space="preserve">solutions are </w:t>
        </w:r>
        <w:r w:rsidR="00107B9C">
          <w:rPr>
            <w:i/>
            <w:lang w:val="en-US"/>
          </w:rPr>
          <w:t>eigenvalues</w:t>
        </w:r>
        <w:r w:rsidR="00107B9C">
          <w:rPr>
            <w:lang w:val="en-US"/>
          </w:rPr>
          <w:t>. If different solutions are known, then any linear combination of these is again a solution (the principle of linear superposition).</w:t>
        </w:r>
      </w:ins>
    </w:p>
    <w:p w14:paraId="2CBC04B4" w14:textId="3C3C5348" w:rsidR="00107B9C" w:rsidRPr="00107B9C" w:rsidRDefault="00107B9C" w:rsidP="00451B9C">
      <w:pPr>
        <w:rPr>
          <w:ins w:id="458" w:author="Peter Hellström" w:date="2019-10-30T23:05:00Z"/>
          <w:lang w:val="en-US"/>
        </w:rPr>
      </w:pPr>
      <w:ins w:id="459" w:author="Peter Hellström" w:date="2019-10-30T23:05:00Z">
        <w:r>
          <w:rPr>
            <w:lang w:val="en-US"/>
          </w:rPr>
          <w:t xml:space="preserve">Since </w:t>
        </w: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λ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  <m:sup>
              <m:r>
                <w:rPr>
                  <w:rFonts w:ascii="Cambria Math"/>
                  <w:lang w:val="en-US"/>
                </w:rPr>
                <m:t>t</m:t>
              </m:r>
            </m:sup>
          </m:sSubSup>
        </m:oMath>
        <w:r>
          <w:rPr>
            <w:lang w:val="en-US"/>
          </w:rPr>
          <w:t xml:space="preserve">and </w:t>
        </w: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λ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  <m:sup>
              <m:r>
                <w:rPr>
                  <w:rFonts w:ascii="Cambria Math"/>
                  <w:lang w:val="en-US"/>
                </w:rPr>
                <m:t>t</m:t>
              </m:r>
            </m:sup>
          </m:sSubSup>
        </m:oMath>
        <w:r>
          <w:rPr>
            <w:lang w:val="en-US"/>
          </w:rPr>
          <w:t xml:space="preserve"> are solutions to </w:t>
        </w: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ϕ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ϕ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2</m:t>
              </m:r>
            </m:sub>
          </m:sSub>
          <m:r>
            <w:rPr>
              <w:rFonts w:ascii="Cambria Math"/>
              <w:lang w:val="en-US"/>
            </w:rPr>
            <m:t>=0</m:t>
          </m:r>
        </m:oMath>
        <w:r>
          <w:rPr>
            <w:lang w:val="en-US"/>
          </w:rPr>
          <w:t>, a general solution is</w:t>
        </w:r>
      </w:ins>
    </w:p>
    <w:p w14:paraId="440D4B20" w14:textId="26C92A3B" w:rsidR="00156AFB" w:rsidRDefault="008D364A" w:rsidP="00451B9C">
      <w:pPr>
        <w:rPr>
          <w:ins w:id="460" w:author="Peter Hellström" w:date="2019-10-30T23:05:00Z"/>
          <w:lang w:val="en-US"/>
        </w:rPr>
      </w:pPr>
      <m:oMathPara>
        <m:oMath>
          <m:sSub>
            <m:sSubPr>
              <m:ctrlPr>
                <w:ins w:id="461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462" w:author="Peter Hellström" w:date="2019-10-30T23:05:00Z">
                  <w:rPr>
                    <w:rFonts w:ascii="Cambria Math"/>
                    <w:lang w:val="en-US"/>
                  </w:rPr>
                  <m:t>x</m:t>
                </w:ins>
              </m:r>
            </m:e>
            <m:sub>
              <m:r>
                <w:ins w:id="463" w:author="Peter Hellström" w:date="2019-10-30T23:05:00Z">
                  <w:rPr>
                    <w:rFonts w:ascii="Cambria Math"/>
                    <w:lang w:val="en-US"/>
                  </w:rPr>
                  <m:t>t</m:t>
                </w:ins>
              </m:r>
            </m:sub>
          </m:sSub>
          <m:r>
            <w:ins w:id="464" w:author="Peter Hellström" w:date="2019-10-30T23:05:00Z">
              <w:rPr>
                <w:rFonts w:ascii="Cambria Math"/>
                <w:lang w:val="en-US"/>
              </w:rPr>
              <m:t>=</m:t>
            </w:ins>
          </m:r>
          <m:sSub>
            <m:sSubPr>
              <m:ctrlPr>
                <w:ins w:id="465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466" w:author="Peter Hellström" w:date="2019-10-30T23:05:00Z">
                  <w:rPr>
                    <w:rFonts w:ascii="Cambria Math"/>
                    <w:lang w:val="en-US"/>
                  </w:rPr>
                  <m:t>A</m:t>
                </w:ins>
              </m:r>
            </m:e>
            <m:sub>
              <m:r>
                <w:ins w:id="467" w:author="Peter Hellström" w:date="2019-10-30T23:05:00Z">
                  <w:rPr>
                    <w:rFonts w:ascii="Cambria Math"/>
                    <w:lang w:val="en-US"/>
                  </w:rPr>
                  <m:t>1</m:t>
                </w:ins>
              </m:r>
            </m:sub>
          </m:sSub>
          <m:sSubSup>
            <m:sSubSupPr>
              <m:ctrlPr>
                <w:ins w:id="468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SupPr>
            <m:e>
              <m:r>
                <w:ins w:id="469" w:author="Peter Hellström" w:date="2019-10-30T23:05:00Z">
                  <w:rPr>
                    <w:rFonts w:ascii="Cambria Math"/>
                    <w:lang w:val="en-US"/>
                  </w:rPr>
                  <m:t>λ</m:t>
                </w:ins>
              </m:r>
            </m:e>
            <m:sub>
              <m:r>
                <w:ins w:id="470" w:author="Peter Hellström" w:date="2019-10-30T23:05:00Z">
                  <w:rPr>
                    <w:rFonts w:ascii="Cambria Math"/>
                    <w:lang w:val="en-US"/>
                  </w:rPr>
                  <m:t>1</m:t>
                </w:ins>
              </m:r>
            </m:sub>
            <m:sup>
              <m:r>
                <w:ins w:id="471" w:author="Peter Hellström" w:date="2019-10-30T23:05:00Z">
                  <w:rPr>
                    <w:rFonts w:ascii="Cambria Math"/>
                    <w:lang w:val="en-US"/>
                  </w:rPr>
                  <m:t>t</m:t>
                </w:ins>
              </m:r>
            </m:sup>
          </m:sSubSup>
          <m:r>
            <w:ins w:id="472" w:author="Peter Hellström" w:date="2019-10-30T23:05:00Z">
              <w:rPr>
                <w:rFonts w:ascii="Cambria Math"/>
                <w:lang w:val="en-US"/>
              </w:rPr>
              <m:t>+</m:t>
            </w:ins>
          </m:r>
          <m:sSub>
            <m:sSubPr>
              <m:ctrlPr>
                <w:ins w:id="473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474" w:author="Peter Hellström" w:date="2019-10-30T23:05:00Z">
                  <w:rPr>
                    <w:rFonts w:ascii="Cambria Math"/>
                    <w:lang w:val="en-US"/>
                  </w:rPr>
                  <m:t>A</m:t>
                </w:ins>
              </m:r>
            </m:e>
            <m:sub>
              <m:r>
                <w:ins w:id="475" w:author="Peter Hellström" w:date="2019-10-30T23:05:00Z">
                  <w:rPr>
                    <w:rFonts w:ascii="Cambria Math"/>
                    <w:lang w:val="en-US"/>
                  </w:rPr>
                  <m:t>2</m:t>
                </w:ins>
              </m:r>
            </m:sub>
          </m:sSub>
          <m:sSubSup>
            <m:sSubSupPr>
              <m:ctrlPr>
                <w:ins w:id="476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SupPr>
            <m:e>
              <m:r>
                <w:ins w:id="477" w:author="Peter Hellström" w:date="2019-10-30T23:05:00Z">
                  <w:rPr>
                    <w:rFonts w:ascii="Cambria Math"/>
                    <w:lang w:val="en-US"/>
                  </w:rPr>
                  <m:t>λ</m:t>
                </w:ins>
              </m:r>
            </m:e>
            <m:sub>
              <m:r>
                <w:ins w:id="478" w:author="Peter Hellström" w:date="2019-10-30T23:05:00Z">
                  <w:rPr>
                    <w:rFonts w:ascii="Cambria Math"/>
                    <w:lang w:val="en-US"/>
                  </w:rPr>
                  <m:t>2</m:t>
                </w:ins>
              </m:r>
            </m:sub>
            <m:sup>
              <m:r>
                <w:ins w:id="479" w:author="Peter Hellström" w:date="2019-10-30T23:05:00Z">
                  <w:rPr>
                    <w:rFonts w:ascii="Cambria Math"/>
                    <w:lang w:val="en-US"/>
                  </w:rPr>
                  <m:t>t</m:t>
                </w:ins>
              </m:r>
            </m:sup>
          </m:sSubSup>
        </m:oMath>
      </m:oMathPara>
    </w:p>
    <w:p w14:paraId="4D07ED61" w14:textId="2075890D" w:rsidR="00107B9C" w:rsidRPr="00107B9C" w:rsidRDefault="00107B9C" w:rsidP="00451B9C">
      <w:pPr>
        <w:rPr>
          <w:ins w:id="480" w:author="Peter Hellström" w:date="2019-10-30T23:05:00Z"/>
          <w:lang w:val="en-US"/>
        </w:rPr>
      </w:pPr>
      <w:ins w:id="481" w:author="Peter Hellström" w:date="2019-10-30T23:05:00Z">
        <w:r>
          <w:rPr>
            <w:lang w:val="en-US"/>
          </w:rPr>
          <w:t xml:space="preserve">where </w:t>
        </w: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</m:oMath>
        <w:r>
          <w:rPr>
            <w:lang w:val="en-US"/>
          </w:rPr>
          <w:t>and</w:t>
        </w: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</m:oMath>
        <w:r>
          <w:rPr>
            <w:lang w:val="en-US"/>
          </w:rPr>
          <w:t xml:space="preserve">are arbitrary </w:t>
        </w:r>
        <w:r w:rsidR="002C0DE8">
          <w:rPr>
            <w:lang w:val="en-US"/>
          </w:rPr>
          <w:t>scalars</w:t>
        </w:r>
        <w:r>
          <w:rPr>
            <w:lang w:val="en-US"/>
          </w:rPr>
          <w:t>.</w:t>
        </w:r>
        <w:r w:rsidR="00773639">
          <w:rPr>
            <w:lang w:val="en-US"/>
          </w:rPr>
          <w:t xml:space="preserve"> </w:t>
        </w: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</m:oMath>
        <w:r w:rsidR="00773639">
          <w:rPr>
            <w:lang w:val="en-US"/>
          </w:rPr>
          <w:t>and</w:t>
        </w: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</m:oMath>
        <w:r w:rsidR="00773639">
          <w:rPr>
            <w:lang w:val="en-US"/>
          </w:rPr>
          <w:t>are determined by solving the linear algebraic</w:t>
        </w:r>
      </w:ins>
      <w:r w:rsidR="00773639">
        <w:rPr>
          <w:lang w:val="en-US"/>
        </w:rPr>
        <w:t xml:space="preserve"> equations</w:t>
      </w:r>
      <w:ins w:id="482" w:author="Peter Hellström" w:date="2019-10-30T23:05:00Z">
        <w:r w:rsidR="00773639">
          <w:rPr>
            <w:lang w:val="en-US"/>
          </w:rPr>
          <w:t>.</w:t>
        </w:r>
      </w:ins>
    </w:p>
    <w:p w14:paraId="442A8B83" w14:textId="77777777" w:rsidR="00F454FA" w:rsidRDefault="00F454FA" w:rsidP="00127B9F">
      <w:pPr>
        <w:pStyle w:val="Rubrik4"/>
        <w:rPr>
          <w:ins w:id="483" w:author="Peter Hellström" w:date="2019-10-30T23:05:00Z"/>
          <w:lang w:val="en-US"/>
        </w:rPr>
      </w:pPr>
      <w:ins w:id="484" w:author="Peter Hellström" w:date="2019-10-30T23:05:00Z">
        <w:r w:rsidRPr="00F454FA">
          <w:rPr>
            <w:lang w:val="en-US"/>
          </w:rPr>
          <w:t xml:space="preserve">Solving </w:t>
        </w:r>
        <w:r w:rsidR="00127B9F">
          <w:rPr>
            <w:lang w:val="en-US"/>
          </w:rPr>
          <w:t>the linear second-order AR(2)-process</w:t>
        </w:r>
      </w:ins>
    </w:p>
    <w:p w14:paraId="2F37024C" w14:textId="7B1CFC1A" w:rsidR="00425D21" w:rsidRPr="00425D21" w:rsidRDefault="00425D21" w:rsidP="00425D21">
      <w:pPr>
        <w:rPr>
          <w:ins w:id="485" w:author="Peter Hellström" w:date="2019-10-30T23:05:00Z"/>
          <w:lang w:val="en-US"/>
        </w:rPr>
      </w:pPr>
      <w:ins w:id="486" w:author="Peter Hellström" w:date="2019-10-30T23:05:00Z">
        <w:r>
          <w:rPr>
            <w:lang w:val="en-US"/>
          </w:rPr>
          <w:t xml:space="preserve">See also </w:t>
        </w:r>
        <w:r>
          <w:rPr>
            <w:lang w:val="en-US"/>
          </w:rPr>
          <w:fldChar w:fldCharType="begin"/>
        </w:r>
      </w:ins>
      <w:r w:rsidR="008D364A">
        <w:rPr>
          <w:lang w:val="en-US"/>
        </w:rPr>
        <w:instrText xml:space="preserve"> ADDIN EN.CITE &lt;EndNote&gt;&lt;Cite&gt;&lt;Author&gt;Hamilton&lt;/Author&gt;&lt;Year&gt;1994&lt;/Year&gt;&lt;RecNum&gt;2967&lt;/RecNum&gt;&lt;Suffix&gt;`, equations 1.2.12 - 1.2.15&lt;/Suffix&gt;&lt;DisplayText&gt;(Hamilton 1994, equations 1.2.12 - 1.2.15)&lt;/DisplayText&gt;&lt;record&gt;&lt;rec-number&gt;2967&lt;/rec-number&gt;&lt;foreign-keys&gt;&lt;key app="EN" db-id="we9t9aefa25deceztf0pprsz90pr95wp0r0t" timestamp="1226922517"&gt;2967&lt;/key&gt;&lt;/foreign-keys&gt;&lt;ref-type name="Book"&gt;6&lt;/ref-type&gt;&lt;contributors&gt;&lt;authors&gt;&lt;author&gt;Hamilton, J.D.&lt;/author&gt;&lt;/authors&gt;&lt;/contributors&gt;&lt;titles&gt;&lt;title&gt;Time Series Analysis&lt;/title&gt;&lt;/titles&gt;&lt;dates&gt;&lt;year&gt;1994&lt;/year&gt;&lt;/dates&gt;&lt;pub-location&gt;Princeton, NJ&lt;/pub-location&gt;&lt;publisher&gt;Princeton University Press&lt;/publisher&gt;&lt;urls&gt;&lt;pdf-urls&gt;&lt;url&gt;file://W:\REFERENSER\pdfs\-= Book =-\Data analysis, Modelling &amp;amp; Statistics\Time Series\Hamilton 1994 Time Series Analysis.pdf&lt;/url&gt;&lt;url&gt;file://W:\REFERENSER\pdfs\-= Book =-\Data analysis, Modelling &amp;amp; Statistics\Time Series\Hamilton 1994 Time Series Analysis.djvu&lt;/url&gt;&lt;/pdf-urls&gt;&lt;/urls&gt;&lt;/record&gt;&lt;/Cite&gt;&lt;/EndNote&gt;</w:instrText>
      </w:r>
      <w:ins w:id="487" w:author="Peter Hellström" w:date="2019-10-30T23:05:00Z">
        <w:r>
          <w:rPr>
            <w:lang w:val="en-US"/>
          </w:rPr>
          <w:fldChar w:fldCharType="separate"/>
        </w:r>
        <w:r>
          <w:rPr>
            <w:noProof/>
            <w:lang w:val="en-US"/>
          </w:rPr>
          <w:t>(</w:t>
        </w:r>
      </w:ins>
      <w:r w:rsidR="008D364A">
        <w:rPr>
          <w:noProof/>
          <w:lang w:val="en-US"/>
        </w:rPr>
        <w:fldChar w:fldCharType="begin"/>
      </w:r>
      <w:r w:rsidR="008D364A">
        <w:rPr>
          <w:noProof/>
          <w:lang w:val="en-US"/>
        </w:rPr>
        <w:instrText xml:space="preserve"> HYPERLINK \l "_ENREF_5" \o "Hamilton, 1994 #2967" </w:instrText>
      </w:r>
      <w:r w:rsidR="008D364A">
        <w:rPr>
          <w:noProof/>
          <w:lang w:val="en-US"/>
        </w:rPr>
      </w:r>
      <w:r w:rsidR="008D364A">
        <w:rPr>
          <w:noProof/>
          <w:lang w:val="en-US"/>
        </w:rPr>
        <w:fldChar w:fldCharType="separate"/>
      </w:r>
      <w:ins w:id="488" w:author="Peter Hellström" w:date="2019-10-30T23:05:00Z">
        <w:r w:rsidR="008D364A">
          <w:rPr>
            <w:noProof/>
            <w:lang w:val="en-US"/>
          </w:rPr>
          <w:t>Hamilton 1994, equations 1.2.12 - 1.2.15</w:t>
        </w:r>
      </w:ins>
      <w:r w:rsidR="008D364A">
        <w:rPr>
          <w:noProof/>
          <w:lang w:val="en-US"/>
        </w:rPr>
        <w:fldChar w:fldCharType="end"/>
      </w:r>
      <w:ins w:id="489" w:author="Peter Hellström" w:date="2019-10-30T23:05:00Z">
        <w:r>
          <w:rPr>
            <w:noProof/>
            <w:lang w:val="en-US"/>
          </w:rPr>
          <w:t>)</w:t>
        </w:r>
        <w:r>
          <w:rPr>
            <w:lang w:val="en-US"/>
          </w:rPr>
          <w:fldChar w:fldCharType="end"/>
        </w:r>
      </w:ins>
    </w:p>
    <w:p w14:paraId="6C5FF20D" w14:textId="4AA2335D" w:rsidR="00425D21" w:rsidRDefault="00425D21" w:rsidP="00451B9C">
      <w:pPr>
        <w:rPr>
          <w:ins w:id="490" w:author="Peter Hellström" w:date="2019-10-30T23:05:00Z"/>
          <w:lang w:val="en-US"/>
        </w:rPr>
      </w:pPr>
      <w:ins w:id="491" w:author="Peter Hellström" w:date="2019-10-30T23:05:00Z">
        <w:r>
          <w:rPr>
            <w:lang w:val="en-US"/>
          </w:rPr>
          <w:t xml:space="preserve">The AR(2)-model </w:t>
        </w: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t+1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ϕ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ϕ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</m:t>
              </m:r>
            </m:sub>
          </m:sSub>
        </m:oMath>
        <w:r w:rsidR="00BF5422">
          <w:rPr>
            <w:lang w:val="en-US"/>
          </w:rPr>
          <w:t>can be written in matrix form.</w:t>
        </w:r>
      </w:ins>
    </w:p>
    <w:p w14:paraId="37D5D1C3" w14:textId="29CC34A4" w:rsidR="00F454FA" w:rsidRDefault="008D364A" w:rsidP="00451B9C">
      <w:pPr>
        <w:rPr>
          <w:ins w:id="492" w:author="Peter Hellström" w:date="2019-10-30T23:05:00Z"/>
          <w:lang w:val="en-US"/>
        </w:rPr>
      </w:pPr>
      <m:oMathPara>
        <m:oMath>
          <m:sSub>
            <m:sSubPr>
              <m:ctrlPr>
                <w:ins w:id="493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494" w:author="Peter Hellström" w:date="2019-10-30T23:05:00Z">
                  <m:rPr>
                    <m:sty m:val="bi"/>
                  </m:rPr>
                  <w:rPr>
                    <w:rFonts w:ascii="Cambria Math"/>
                    <w:lang w:val="en-US"/>
                  </w:rPr>
                  <m:t>X</m:t>
                </w:ins>
              </m:r>
            </m:e>
            <m:sub>
              <m:r>
                <w:ins w:id="495" w:author="Peter Hellström" w:date="2019-10-30T23:05:00Z">
                  <m:rPr>
                    <m:sty m:val="bi"/>
                  </m:rPr>
                  <w:rPr>
                    <w:rFonts w:ascii="Cambria Math"/>
                    <w:lang w:val="en-US"/>
                  </w:rPr>
                  <m:t>t</m:t>
                </w:ins>
              </m:r>
              <m:r>
                <w:ins w:id="496" w:author="Peter Hellström" w:date="2019-10-30T23:05:00Z">
                  <w:rPr>
                    <w:rFonts w:ascii="Cambria Math"/>
                    <w:lang w:val="en-US"/>
                  </w:rPr>
                  <m:t>+</m:t>
                </w:ins>
              </m:r>
              <m:r>
                <w:ins w:id="497" w:author="Peter Hellström" w:date="2019-10-30T23:05:00Z">
                  <m:rPr>
                    <m:sty m:val="bi"/>
                  </m:rPr>
                  <w:rPr>
                    <w:rFonts w:ascii="Cambria Math"/>
                    <w:lang w:val="en-US"/>
                  </w:rPr>
                  <m:t>1</m:t>
                </w:ins>
              </m:r>
            </m:sub>
          </m:sSub>
          <m:r>
            <w:ins w:id="498" w:author="Peter Hellström" w:date="2019-10-30T23:05:00Z">
              <w:rPr>
                <w:rFonts w:ascii="Cambria Math"/>
                <w:lang w:val="en-US"/>
              </w:rPr>
              <m:t>=</m:t>
            </w:ins>
          </m:r>
          <m:r>
            <w:ins w:id="499" w:author="Peter Hellström" w:date="2019-10-30T23:05:00Z">
              <m:rPr>
                <m:sty m:val="bi"/>
              </m:rPr>
              <w:rPr>
                <w:rFonts w:ascii="Cambria Math"/>
                <w:lang w:val="en-US"/>
              </w:rPr>
              <m:t>F</m:t>
            </w:ins>
          </m:r>
          <m:sSub>
            <m:sSubPr>
              <m:ctrlPr>
                <w:ins w:id="500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501" w:author="Peter Hellström" w:date="2019-10-30T23:05:00Z">
                  <m:rPr>
                    <m:sty m:val="bi"/>
                  </m:rPr>
                  <w:rPr>
                    <w:rFonts w:ascii="Cambria Math"/>
                    <w:lang w:val="en-US"/>
                  </w:rPr>
                  <m:t>X</m:t>
                </w:ins>
              </m:r>
            </m:e>
            <m:sub>
              <m:r>
                <w:ins w:id="502" w:author="Peter Hellström" w:date="2019-10-30T23:05:00Z">
                  <m:rPr>
                    <m:sty m:val="bi"/>
                  </m:rPr>
                  <w:rPr>
                    <w:rFonts w:ascii="Cambria Math"/>
                    <w:lang w:val="en-US"/>
                  </w:rPr>
                  <m:t>t</m:t>
                </w:ins>
              </m:r>
            </m:sub>
          </m:sSub>
        </m:oMath>
      </m:oMathPara>
    </w:p>
    <w:p w14:paraId="20DCF531" w14:textId="049EACF0" w:rsidR="00425D21" w:rsidRDefault="008D364A" w:rsidP="00451B9C">
      <w:pPr>
        <w:rPr>
          <w:ins w:id="503" w:author="Peter Hellström" w:date="2019-10-30T23:05:00Z"/>
          <w:lang w:val="en-US"/>
        </w:rPr>
      </w:pPr>
      <m:oMathPara>
        <m:oMath>
          <m:sSub>
            <m:sSubPr>
              <m:ctrlPr>
                <w:ins w:id="504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505" w:author="Peter Hellström" w:date="2019-10-30T23:05:00Z">
                  <w:rPr>
                    <w:rFonts w:ascii="Cambria Math"/>
                    <w:lang w:val="en-US"/>
                  </w:rPr>
                  <m:t>X</m:t>
                </w:ins>
              </m:r>
            </m:e>
            <m:sub>
              <m:r>
                <w:ins w:id="506" w:author="Peter Hellström" w:date="2019-10-30T23:05:00Z">
                  <w:rPr>
                    <w:rFonts w:ascii="Cambria Math"/>
                    <w:lang w:val="en-US"/>
                  </w:rPr>
                  <m:t>t+1</m:t>
                </w:ins>
              </m:r>
            </m:sub>
          </m:sSub>
          <m:r>
            <w:ins w:id="507" w:author="Peter Hellström" w:date="2019-10-30T23:05:00Z">
              <w:rPr>
                <w:rFonts w:ascii="Cambria Math"/>
                <w:lang w:val="en-US"/>
              </w:rPr>
              <m:t>=</m:t>
            </w:ins>
          </m:r>
          <m:sSub>
            <m:sSubPr>
              <m:ctrlPr>
                <w:ins w:id="508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509" w:author="Peter Hellström" w:date="2019-10-30T23:05:00Z">
                  <w:rPr>
                    <w:rFonts w:ascii="Cambria Math"/>
                    <w:lang w:val="en-US"/>
                  </w:rPr>
                  <m:t>X</m:t>
                </w:ins>
              </m:r>
            </m:e>
            <m:sub>
              <m:r>
                <w:ins w:id="510" w:author="Peter Hellström" w:date="2019-10-30T23:05:00Z">
                  <w:rPr>
                    <w:rFonts w:ascii="Cambria Math"/>
                    <w:lang w:val="en-US"/>
                  </w:rPr>
                  <m:t>t</m:t>
                </w:ins>
              </m:r>
            </m:sub>
          </m:sSub>
          <m:r>
            <w:ins w:id="511" w:author="Peter Hellström" w:date="2019-10-30T23:05:00Z">
              <w:rPr>
                <w:rFonts w:ascii="Cambria Math"/>
                <w:lang w:val="en-US"/>
              </w:rPr>
              <m:t>f</m:t>
            </w:ins>
          </m:r>
          <m:d>
            <m:dPr>
              <m:begChr m:val="["/>
              <m:endChr m:val="]"/>
              <m:ctrlPr>
                <w:ins w:id="512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dPr>
            <m:e>
              <m:sSub>
                <m:sSubPr>
                  <m:ctrlPr>
                    <w:ins w:id="513" w:author="Peter Hellström" w:date="2019-10-30T23:05:00Z">
                      <w:rPr>
                        <w:rFonts w:ascii="Cambria Math" w:hAnsi="Cambria Math"/>
                        <w:i/>
                        <w:lang w:val="en-US"/>
                      </w:rPr>
                    </w:ins>
                  </m:ctrlPr>
                </m:sSubPr>
                <m:e>
                  <m:r>
                    <w:ins w:id="514" w:author="Peter Hellström" w:date="2019-10-30T23:05:00Z">
                      <w:rPr>
                        <w:rFonts w:ascii="Cambria Math"/>
                        <w:lang w:val="en-US"/>
                      </w:rPr>
                      <m:t>X</m:t>
                    </w:ins>
                  </m:r>
                </m:e>
                <m:sub>
                  <m:r>
                    <w:ins w:id="515" w:author="Peter Hellström" w:date="2019-10-30T23:05:00Z">
                      <w:rPr>
                        <w:rFonts w:ascii="Cambria Math"/>
                        <w:lang w:val="en-US"/>
                      </w:rPr>
                      <m:t>t</m:t>
                    </w:ins>
                  </m:r>
                </m:sub>
              </m:sSub>
              <m:r>
                <w:ins w:id="516" w:author="Peter Hellström" w:date="2019-10-30T23:05:00Z">
                  <w:rPr>
                    <w:rFonts w:ascii="Cambria Math"/>
                    <w:lang w:val="en-US"/>
                  </w:rPr>
                  <m:t>,</m:t>
                </w:ins>
              </m:r>
              <m:sSub>
                <m:sSubPr>
                  <m:ctrlPr>
                    <w:ins w:id="517" w:author="Peter Hellström" w:date="2019-10-30T23:05:00Z">
                      <w:rPr>
                        <w:rFonts w:ascii="Cambria Math" w:hAnsi="Cambria Math"/>
                        <w:i/>
                        <w:lang w:val="en-US"/>
                      </w:rPr>
                    </w:ins>
                  </m:ctrlPr>
                </m:sSubPr>
                <m:e>
                  <m:r>
                    <w:ins w:id="518" w:author="Peter Hellström" w:date="2019-10-30T23:05:00Z">
                      <w:rPr>
                        <w:rFonts w:ascii="Cambria Math"/>
                        <w:lang w:val="en-US"/>
                      </w:rPr>
                      <m:t>X</m:t>
                    </w:ins>
                  </m:r>
                </m:e>
                <m:sub>
                  <m:r>
                    <w:ins w:id="519" w:author="Peter Hellström" w:date="2019-10-30T23:05:00Z">
                      <w:rPr>
                        <w:rFonts w:ascii="Cambria Math"/>
                        <w:lang w:val="en-US"/>
                      </w:rPr>
                      <m:t>t</m:t>
                    </w:ins>
                  </m:r>
                  <m:r>
                    <w:ins w:id="520" w:author="Peter Hellström" w:date="2019-10-30T23:05:00Z">
                      <w:rPr>
                        <w:rFonts w:ascii="Cambria Math"/>
                        <w:lang w:val="en-US"/>
                      </w:rPr>
                      <m:t>-</m:t>
                    </w:ins>
                  </m:r>
                  <m:r>
                    <w:ins w:id="521" w:author="Peter Hellström" w:date="2019-10-30T23:05:00Z">
                      <w:rPr>
                        <w:rFonts w:ascii="Cambria Math"/>
                        <w:lang w:val="en-US"/>
                      </w:rPr>
                      <m:t>1</m:t>
                    </w:ins>
                  </m:r>
                </m:sub>
              </m:sSub>
            </m:e>
          </m:d>
        </m:oMath>
      </m:oMathPara>
    </w:p>
    <w:p w14:paraId="57B719FD" w14:textId="30374A4C" w:rsidR="00B87BF3" w:rsidRDefault="00B87BF3" w:rsidP="00451B9C">
      <w:pPr>
        <w:rPr>
          <w:ins w:id="522" w:author="Peter Hellström" w:date="2019-10-30T23:05:00Z"/>
          <w:lang w:val="en-US"/>
        </w:rPr>
      </w:pPr>
      <w:ins w:id="523" w:author="Peter Hellström" w:date="2019-10-30T23:05:00Z">
        <w:r>
          <w:rPr>
            <w:lang w:val="en-US"/>
          </w:rPr>
          <w:t xml:space="preserve">Writing </w:t>
        </w: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</m:oMath>
      </w:ins>
    </w:p>
    <w:p w14:paraId="266CD9CD" w14:textId="4D5C09B7" w:rsidR="00B87BF3" w:rsidRDefault="008D364A" w:rsidP="00451B9C">
      <w:pPr>
        <w:rPr>
          <w:ins w:id="524" w:author="Peter Hellström" w:date="2019-10-30T23:05:00Z"/>
          <w:lang w:val="en-US"/>
        </w:rPr>
      </w:pPr>
      <m:oMathPara>
        <m:oMath>
          <m:sSub>
            <m:sSubPr>
              <m:ctrlPr>
                <w:ins w:id="525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526" w:author="Peter Hellström" w:date="2019-10-30T23:05:00Z">
                  <w:rPr>
                    <w:rFonts w:ascii="Cambria Math"/>
                    <w:lang w:val="en-US"/>
                  </w:rPr>
                  <m:t>X</m:t>
                </w:ins>
              </m:r>
            </m:e>
            <m:sub>
              <m:r>
                <w:ins w:id="527" w:author="Peter Hellström" w:date="2019-10-30T23:05:00Z">
                  <w:rPr>
                    <w:rFonts w:ascii="Cambria Math"/>
                    <w:lang w:val="en-US"/>
                  </w:rPr>
                  <m:t>t+1</m:t>
                </w:ins>
              </m:r>
            </m:sub>
          </m:sSub>
          <m:r>
            <w:ins w:id="528" w:author="Peter Hellström" w:date="2019-10-30T23:05:00Z">
              <w:rPr>
                <w:rFonts w:ascii="Cambria Math"/>
                <w:lang w:val="en-US"/>
              </w:rPr>
              <m:t>=</m:t>
            </w:ins>
          </m:r>
          <m:sSub>
            <m:sSubPr>
              <m:ctrlPr>
                <w:ins w:id="529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530" w:author="Peter Hellström" w:date="2019-10-30T23:05:00Z">
                  <w:rPr>
                    <w:rFonts w:ascii="Cambria Math"/>
                    <w:lang w:val="en-US"/>
                  </w:rPr>
                  <m:t>X</m:t>
                </w:ins>
              </m:r>
            </m:e>
            <m:sub>
              <m:r>
                <w:ins w:id="531" w:author="Peter Hellström" w:date="2019-10-30T23:05:00Z">
                  <w:rPr>
                    <w:rFonts w:ascii="Cambria Math"/>
                    <w:lang w:val="en-US"/>
                  </w:rPr>
                  <m:t>t</m:t>
                </w:ins>
              </m:r>
            </m:sub>
          </m:sSub>
          <m:r>
            <w:ins w:id="532" w:author="Peter Hellström" w:date="2019-10-30T23:05:00Z">
              <w:rPr>
                <w:rFonts w:ascii="Cambria Math"/>
                <w:lang w:val="en-US"/>
              </w:rPr>
              <m:t>f</m:t>
            </w:ins>
          </m:r>
          <m:d>
            <m:dPr>
              <m:begChr m:val="["/>
              <m:endChr m:val="]"/>
              <m:ctrlPr>
                <w:ins w:id="533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dPr>
            <m:e>
              <m:sSub>
                <m:sSubPr>
                  <m:ctrlPr>
                    <w:ins w:id="534" w:author="Peter Hellström" w:date="2019-10-30T23:05:00Z">
                      <w:rPr>
                        <w:rFonts w:ascii="Cambria Math" w:hAnsi="Cambria Math"/>
                        <w:i/>
                        <w:lang w:val="en-US"/>
                      </w:rPr>
                    </w:ins>
                  </m:ctrlPr>
                </m:sSubPr>
                <m:e>
                  <m:r>
                    <w:ins w:id="535" w:author="Peter Hellström" w:date="2019-10-30T23:05:00Z">
                      <w:rPr>
                        <w:rFonts w:ascii="Cambria Math"/>
                        <w:lang w:val="en-US"/>
                      </w:rPr>
                      <m:t>X</m:t>
                    </w:ins>
                  </m:r>
                </m:e>
                <m:sub>
                  <m:r>
                    <w:ins w:id="536" w:author="Peter Hellström" w:date="2019-10-30T23:05:00Z">
                      <w:rPr>
                        <w:rFonts w:ascii="Cambria Math"/>
                        <w:lang w:val="en-US"/>
                      </w:rPr>
                      <m:t>t</m:t>
                    </w:ins>
                  </m:r>
                </m:sub>
              </m:sSub>
              <m:r>
                <w:ins w:id="537" w:author="Peter Hellström" w:date="2019-10-30T23:05:00Z">
                  <w:rPr>
                    <w:rFonts w:ascii="Cambria Math"/>
                    <w:lang w:val="en-US"/>
                  </w:rPr>
                  <m:t>,</m:t>
                </w:ins>
              </m:r>
              <m:sSub>
                <m:sSubPr>
                  <m:ctrlPr>
                    <w:ins w:id="538" w:author="Peter Hellström" w:date="2019-10-30T23:05:00Z">
                      <w:rPr>
                        <w:rFonts w:ascii="Cambria Math" w:hAnsi="Cambria Math"/>
                        <w:i/>
                        <w:lang w:val="en-US"/>
                      </w:rPr>
                    </w:ins>
                  </m:ctrlPr>
                </m:sSubPr>
                <m:e>
                  <m:r>
                    <w:ins w:id="539" w:author="Peter Hellström" w:date="2019-10-30T23:05:00Z">
                      <w:rPr>
                        <w:rFonts w:ascii="Cambria Math"/>
                        <w:lang w:val="en-US"/>
                      </w:rPr>
                      <m:t>Y</m:t>
                    </w:ins>
                  </m:r>
                </m:e>
                <m:sub>
                  <m:r>
                    <w:ins w:id="540" w:author="Peter Hellström" w:date="2019-10-30T23:05:00Z">
                      <w:rPr>
                        <w:rFonts w:ascii="Cambria Math"/>
                        <w:lang w:val="en-US"/>
                      </w:rPr>
                      <m:t>t</m:t>
                    </w:ins>
                  </m:r>
                </m:sub>
              </m:sSub>
            </m:e>
          </m:d>
        </m:oMath>
      </m:oMathPara>
    </w:p>
    <w:p w14:paraId="38EC4D9D" w14:textId="77777777" w:rsidR="00B87BF3" w:rsidRDefault="00B87BF3" w:rsidP="00F454FA">
      <w:pPr>
        <w:rPr>
          <w:ins w:id="541" w:author="Peter Hellström" w:date="2019-10-30T23:05:00Z"/>
          <w:lang w:val="en-US"/>
        </w:rPr>
      </w:pPr>
      <w:ins w:id="542" w:author="Peter Hellström" w:date="2019-10-30T23:05:00Z">
        <w:r>
          <w:rPr>
            <w:lang w:val="en-US"/>
          </w:rPr>
          <w:t xml:space="preserve">Setting up a system of </w:t>
        </w:r>
        <w:r w:rsidR="00F55876">
          <w:rPr>
            <w:lang w:val="en-US"/>
          </w:rPr>
          <w:t xml:space="preserve">two </w:t>
        </w:r>
        <w:r>
          <w:rPr>
            <w:lang w:val="en-US"/>
          </w:rPr>
          <w:t>linear equations</w:t>
        </w:r>
      </w:ins>
    </w:p>
    <w:p w14:paraId="5C6A4617" w14:textId="2A26E9A3" w:rsidR="00B87BF3" w:rsidRDefault="008D364A" w:rsidP="00451B9C">
      <w:pPr>
        <w:rPr>
          <w:ins w:id="543" w:author="Peter Hellström" w:date="2019-10-30T23:05:00Z"/>
          <w:lang w:val="en-US"/>
        </w:rPr>
      </w:pPr>
      <m:oMathPara>
        <m:oMath>
          <m:sSub>
            <m:sSubPr>
              <m:ctrlPr>
                <w:ins w:id="544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545" w:author="Peter Hellström" w:date="2019-10-30T23:05:00Z">
                  <w:rPr>
                    <w:rFonts w:ascii="Cambria Math"/>
                    <w:lang w:val="en-US"/>
                  </w:rPr>
                  <m:t>X</m:t>
                </w:ins>
              </m:r>
            </m:e>
            <m:sub>
              <m:r>
                <w:ins w:id="546" w:author="Peter Hellström" w:date="2019-10-30T23:05:00Z">
                  <w:rPr>
                    <w:rFonts w:ascii="Cambria Math"/>
                    <w:lang w:val="en-US"/>
                  </w:rPr>
                  <m:t>t+1</m:t>
                </w:ins>
              </m:r>
            </m:sub>
          </m:sSub>
          <m:r>
            <w:ins w:id="547" w:author="Peter Hellström" w:date="2019-10-30T23:05:00Z">
              <w:rPr>
                <w:rFonts w:ascii="Cambria Math"/>
                <w:lang w:val="en-US"/>
              </w:rPr>
              <m:t>=</m:t>
            </w:ins>
          </m:r>
          <m:sSub>
            <m:sSubPr>
              <m:ctrlPr>
                <w:ins w:id="548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549" w:author="Peter Hellström" w:date="2019-10-30T23:05:00Z">
                  <w:rPr>
                    <w:rFonts w:ascii="Cambria Math"/>
                    <w:lang w:val="en-US"/>
                  </w:rPr>
                  <m:t>X</m:t>
                </w:ins>
              </m:r>
            </m:e>
            <m:sub>
              <m:r>
                <w:ins w:id="550" w:author="Peter Hellström" w:date="2019-10-30T23:05:00Z">
                  <w:rPr>
                    <w:rFonts w:ascii="Cambria Math"/>
                    <w:lang w:val="en-US"/>
                  </w:rPr>
                  <m:t>t</m:t>
                </w:ins>
              </m:r>
            </m:sub>
          </m:sSub>
          <m:r>
            <w:ins w:id="551" w:author="Peter Hellström" w:date="2019-10-30T23:05:00Z">
              <w:rPr>
                <w:rFonts w:ascii="Cambria Math"/>
                <w:lang w:val="en-US"/>
              </w:rPr>
              <m:t>f</m:t>
            </w:ins>
          </m:r>
          <m:d>
            <m:dPr>
              <m:begChr m:val="["/>
              <m:endChr m:val="]"/>
              <m:ctrlPr>
                <w:ins w:id="552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dPr>
            <m:e>
              <m:sSub>
                <m:sSubPr>
                  <m:ctrlPr>
                    <w:ins w:id="553" w:author="Peter Hellström" w:date="2019-10-30T23:05:00Z">
                      <w:rPr>
                        <w:rFonts w:ascii="Cambria Math" w:hAnsi="Cambria Math"/>
                        <w:i/>
                        <w:lang w:val="en-US"/>
                      </w:rPr>
                    </w:ins>
                  </m:ctrlPr>
                </m:sSubPr>
                <m:e>
                  <m:r>
                    <w:ins w:id="554" w:author="Peter Hellström" w:date="2019-10-30T23:05:00Z">
                      <w:rPr>
                        <w:rFonts w:ascii="Cambria Math"/>
                        <w:lang w:val="en-US"/>
                      </w:rPr>
                      <m:t>N</m:t>
                    </w:ins>
                  </m:r>
                </m:e>
                <m:sub>
                  <m:r>
                    <w:ins w:id="555" w:author="Peter Hellström" w:date="2019-10-30T23:05:00Z">
                      <w:rPr>
                        <w:rFonts w:ascii="Cambria Math"/>
                        <w:lang w:val="en-US"/>
                      </w:rPr>
                      <m:t>t</m:t>
                    </w:ins>
                  </m:r>
                </m:sub>
              </m:sSub>
              <m:r>
                <w:ins w:id="556" w:author="Peter Hellström" w:date="2019-10-30T23:05:00Z">
                  <w:rPr>
                    <w:rFonts w:ascii="Cambria Math"/>
                    <w:lang w:val="en-US"/>
                  </w:rPr>
                  <m:t>,</m:t>
                </w:ins>
              </m:r>
              <m:sSub>
                <m:sSubPr>
                  <m:ctrlPr>
                    <w:ins w:id="557" w:author="Peter Hellström" w:date="2019-10-30T23:05:00Z">
                      <w:rPr>
                        <w:rFonts w:ascii="Cambria Math" w:hAnsi="Cambria Math"/>
                        <w:i/>
                        <w:lang w:val="en-US"/>
                      </w:rPr>
                    </w:ins>
                  </m:ctrlPr>
                </m:sSubPr>
                <m:e>
                  <m:r>
                    <w:ins w:id="558" w:author="Peter Hellström" w:date="2019-10-30T23:05:00Z">
                      <w:rPr>
                        <w:rFonts w:ascii="Cambria Math"/>
                        <w:lang w:val="en-US"/>
                      </w:rPr>
                      <m:t>Y</m:t>
                    </w:ins>
                  </m:r>
                </m:e>
                <m:sub>
                  <m:r>
                    <w:ins w:id="559" w:author="Peter Hellström" w:date="2019-10-30T23:05:00Z">
                      <w:rPr>
                        <w:rFonts w:ascii="Cambria Math"/>
                        <w:lang w:val="en-US"/>
                      </w:rPr>
                      <m:t>t</m:t>
                    </w:ins>
                  </m:r>
                </m:sub>
              </m:sSub>
            </m:e>
          </m:d>
          <m:r>
            <w:ins w:id="560" w:author="Peter Hellström" w:date="2019-10-30T23:05:00Z">
              <m:rPr>
                <m:sty m:val="p"/>
              </m:rPr>
              <w:rPr>
                <w:rFonts w:ascii="Cambria Math"/>
                <w:lang w:val="en-US"/>
              </w:rPr>
              <w:br/>
            </w:ins>
          </m:r>
        </m:oMath>
      </m:oMathPara>
      <m:oMath>
        <m:sSub>
          <m:sSubPr>
            <m:ctrlPr>
              <w:ins w:id="561" w:author="Peter Hellström" w:date="2019-10-30T23:05:00Z">
                <w:rPr>
                  <w:rFonts w:ascii="Cambria Math" w:hAnsi="Cambria Math"/>
                  <w:i/>
                  <w:lang w:val="en-US"/>
                </w:rPr>
              </w:ins>
            </m:ctrlPr>
          </m:sSubPr>
          <m:e>
            <m:r>
              <w:ins w:id="562" w:author="Peter Hellström" w:date="2019-10-30T23:05:00Z">
                <w:rPr>
                  <w:rFonts w:ascii="Cambria Math"/>
                  <w:lang w:val="en-US"/>
                </w:rPr>
                <m:t>Y</m:t>
              </w:ins>
            </m:r>
          </m:e>
          <m:sub>
            <m:r>
              <w:ins w:id="563" w:author="Peter Hellström" w:date="2019-10-30T23:05:00Z">
                <w:rPr>
                  <w:rFonts w:ascii="Cambria Math"/>
                  <w:lang w:val="en-US"/>
                </w:rPr>
                <m:t>t+1</m:t>
              </w:ins>
            </m:r>
          </m:sub>
        </m:sSub>
        <m:r>
          <w:ins w:id="564" w:author="Peter Hellström" w:date="2019-10-30T23:05:00Z">
            <w:rPr>
              <w:rFonts w:ascii="Cambria Math"/>
              <w:lang w:val="en-US"/>
            </w:rPr>
            <m:t>=</m:t>
          </w:ins>
        </m:r>
        <m:sSub>
          <m:sSubPr>
            <m:ctrlPr>
              <w:ins w:id="565" w:author="Peter Hellström" w:date="2019-10-30T23:05:00Z">
                <w:rPr>
                  <w:rFonts w:ascii="Cambria Math" w:hAnsi="Cambria Math"/>
                  <w:i/>
                  <w:lang w:val="en-US"/>
                </w:rPr>
              </w:ins>
            </m:ctrlPr>
          </m:sSubPr>
          <m:e>
            <m:r>
              <w:ins w:id="566" w:author="Peter Hellström" w:date="2019-10-30T23:05:00Z">
                <w:rPr>
                  <w:rFonts w:ascii="Cambria Math"/>
                  <w:lang w:val="en-US"/>
                </w:rPr>
                <m:t>X</m:t>
              </w:ins>
            </m:r>
          </m:e>
          <m:sub>
            <m:r>
              <w:ins w:id="567" w:author="Peter Hellström" w:date="2019-10-30T23:05:00Z">
                <w:rPr>
                  <w:rFonts w:ascii="Cambria Math"/>
                  <w:lang w:val="en-US"/>
                </w:rPr>
                <m:t>t</m:t>
              </w:ins>
            </m:r>
          </m:sub>
        </m:sSub>
      </m:oMath>
      <w:ins w:id="568" w:author="Peter Hellström" w:date="2019-10-30T23:05:00Z">
        <w:r w:rsidR="007C52A0">
          <w:rPr>
            <w:lang w:val="en-US"/>
          </w:rPr>
          <w:t xml:space="preserve"> which is equivalent to</w:t>
        </w:r>
      </w:ins>
    </w:p>
    <w:p w14:paraId="740FDA30" w14:textId="050605B5" w:rsidR="00F846BC" w:rsidRDefault="008D364A" w:rsidP="00451B9C">
      <w:pPr>
        <w:rPr>
          <w:ins w:id="569" w:author="Peter Hellström" w:date="2019-10-30T23:05:00Z"/>
          <w:lang w:val="en-US"/>
        </w:rPr>
      </w:pPr>
      <m:oMathPara>
        <m:oMath>
          <m:d>
            <m:dPr>
              <m:begChr m:val="["/>
              <m:endChr m:val="]"/>
              <m:ctrlPr>
                <w:ins w:id="570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ins w:id="571" w:author="Peter Hellström" w:date="2019-10-30T23:05:00Z">
                      <w:rPr>
                        <w:rFonts w:ascii="Cambria Math" w:hAnsi="Cambria Math"/>
                        <w:i/>
                        <w:lang w:val="en-US"/>
                      </w:rPr>
                    </w:ins>
                  </m:ctrlPr>
                </m:mPr>
                <m:mr>
                  <m:e>
                    <m:sSub>
                      <m:sSubPr>
                        <m:ctrlPr>
                          <w:ins w:id="572" w:author="Peter Hellström" w:date="2019-10-30T23:05:00Z"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w:ins>
                        </m:ctrlPr>
                      </m:sSubPr>
                      <m:e>
                        <m:r>
                          <w:ins w:id="573" w:author="Peter Hellström" w:date="2019-10-30T23:05:00Z">
                            <w:rPr>
                              <w:rFonts w:ascii="Cambria Math"/>
                              <w:lang w:val="en-US"/>
                            </w:rPr>
                            <m:t>X</m:t>
                          </w:ins>
                        </m:r>
                      </m:e>
                      <m:sub>
                        <m:r>
                          <w:ins w:id="574" w:author="Peter Hellström" w:date="2019-10-30T23:05:00Z">
                            <w:rPr>
                              <w:rFonts w:ascii="Cambria Math"/>
                              <w:lang w:val="en-US"/>
                            </w:rPr>
                            <m:t>t</m:t>
                          </w:ins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ins w:id="575" w:author="Peter Hellström" w:date="2019-10-30T23:05:00Z"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w:ins>
                        </m:ctrlPr>
                      </m:sSubPr>
                      <m:e>
                        <m:r>
                          <w:ins w:id="576" w:author="Peter Hellström" w:date="2019-10-30T23:05:00Z">
                            <w:rPr>
                              <w:rFonts w:ascii="Cambria Math"/>
                              <w:lang w:val="en-US"/>
                            </w:rPr>
                            <m:t>X</m:t>
                          </w:ins>
                        </m:r>
                      </m:e>
                      <m:sub>
                        <m:r>
                          <w:ins w:id="577" w:author="Peter Hellström" w:date="2019-10-30T23:05:00Z">
                            <w:rPr>
                              <w:rFonts w:ascii="Cambria Math"/>
                              <w:lang w:val="en-US"/>
                            </w:rPr>
                            <m:t>t</m:t>
                          </w:ins>
                        </m:r>
                        <m:r>
                          <w:ins w:id="578" w:author="Peter Hellström" w:date="2019-10-30T23:05:00Z">
                            <w:rPr>
                              <w:rFonts w:ascii="Cambria Math"/>
                              <w:lang w:val="en-US"/>
                            </w:rPr>
                            <m:t>-</m:t>
                          </w:ins>
                        </m:r>
                        <m:r>
                          <w:ins w:id="579" w:author="Peter Hellström" w:date="2019-10-30T23:05:00Z">
                            <w:rPr>
                              <w:rFonts w:ascii="Cambria Math"/>
                              <w:lang w:val="en-US"/>
                            </w:rPr>
                            <m:t>1</m:t>
                          </w:ins>
                        </m:r>
                      </m:sub>
                    </m:sSub>
                  </m:e>
                </m:mr>
              </m:m>
            </m:e>
          </m:d>
          <m:r>
            <w:ins w:id="580" w:author="Peter Hellström" w:date="2019-10-30T23:05:00Z">
              <w:rPr>
                <w:rFonts w:ascii="Cambria Math"/>
                <w:lang w:val="en-US"/>
              </w:rPr>
              <m:t>=</m:t>
            </w:ins>
          </m:r>
          <m:d>
            <m:dPr>
              <m:begChr m:val="["/>
              <m:endChr m:val="]"/>
              <m:ctrlPr>
                <w:ins w:id="581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ins w:id="582" w:author="Peter Hellström" w:date="2019-10-30T23:05:00Z">
                      <w:rPr>
                        <w:rFonts w:ascii="Cambria Math" w:hAnsi="Cambria Math"/>
                        <w:i/>
                        <w:lang w:val="en-US"/>
                      </w:rPr>
                    </w:ins>
                  </m:ctrlPr>
                </m:mPr>
                <m:mr>
                  <m:e>
                    <m:sSub>
                      <m:sSubPr>
                        <m:ctrlPr>
                          <w:ins w:id="583" w:author="Peter Hellström" w:date="2019-10-30T23:05:00Z"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w:ins>
                        </m:ctrlPr>
                      </m:sSubPr>
                      <m:e>
                        <m:r>
                          <w:ins w:id="584" w:author="Peter Hellström" w:date="2019-10-30T23:05:00Z">
                            <w:rPr>
                              <w:rFonts w:ascii="Cambria Math"/>
                              <w:lang w:val="en-US"/>
                            </w:rPr>
                            <m:t>ϕ</m:t>
                          </w:ins>
                        </m:r>
                      </m:e>
                      <m:sub>
                        <m:r>
                          <w:ins w:id="585" w:author="Peter Hellström" w:date="2019-10-30T23:05:00Z">
                            <w:rPr>
                              <w:rFonts w:ascii="Cambria Math"/>
                              <w:lang w:val="en-US"/>
                            </w:rPr>
                            <m:t>1</m:t>
                          </w:ins>
                        </m:r>
                      </m:sub>
                    </m:sSub>
                  </m:e>
                  <m:e>
                    <m:sSub>
                      <m:sSubPr>
                        <m:ctrlPr>
                          <w:ins w:id="586" w:author="Peter Hellström" w:date="2019-10-30T23:05:00Z"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w:ins>
                        </m:ctrlPr>
                      </m:sSubPr>
                      <m:e>
                        <m:r>
                          <w:ins w:id="587" w:author="Peter Hellström" w:date="2019-10-30T23:05:00Z">
                            <w:rPr>
                              <w:rFonts w:ascii="Cambria Math"/>
                              <w:lang w:val="en-US"/>
                            </w:rPr>
                            <m:t>ϕ</m:t>
                          </w:ins>
                        </m:r>
                      </m:e>
                      <m:sub>
                        <m:r>
                          <w:ins w:id="588" w:author="Peter Hellström" w:date="2019-10-30T23:05:00Z">
                            <w:rPr>
                              <w:rFonts w:ascii="Cambria Math"/>
                              <w:lang w:val="en-US"/>
                            </w:rPr>
                            <m:t>2</m:t>
                          </w:ins>
                        </m:r>
                      </m:sub>
                    </m:sSub>
                  </m:e>
                </m:mr>
                <m:mr>
                  <m:e>
                    <m:r>
                      <w:ins w:id="589" w:author="Peter Hellström" w:date="2019-10-30T23:05:00Z">
                        <w:rPr>
                          <w:rFonts w:ascii="Cambria Math"/>
                          <w:lang w:val="en-US"/>
                        </w:rPr>
                        <m:t>1</m:t>
                      </w:ins>
                    </m:r>
                  </m:e>
                  <m:e>
                    <m:r>
                      <w:ins w:id="590" w:author="Peter Hellström" w:date="2019-10-30T23:05:00Z">
                        <w:rPr>
                          <w:rFonts w:ascii="Cambria Math"/>
                          <w:lang w:val="en-US"/>
                        </w:rPr>
                        <m:t>0</m:t>
                      </w:ins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ins w:id="591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ins w:id="592" w:author="Peter Hellström" w:date="2019-10-30T23:05:00Z">
                      <w:rPr>
                        <w:rFonts w:ascii="Cambria Math" w:hAnsi="Cambria Math"/>
                        <w:i/>
                        <w:lang w:val="en-US"/>
                      </w:rPr>
                    </w:ins>
                  </m:ctrlPr>
                </m:mPr>
                <m:mr>
                  <m:e>
                    <m:sSub>
                      <m:sSubPr>
                        <m:ctrlPr>
                          <w:ins w:id="593" w:author="Peter Hellström" w:date="2019-10-30T23:05:00Z"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w:ins>
                        </m:ctrlPr>
                      </m:sSubPr>
                      <m:e>
                        <m:r>
                          <w:ins w:id="594" w:author="Peter Hellström" w:date="2019-10-30T23:05:00Z">
                            <w:rPr>
                              <w:rFonts w:ascii="Cambria Math"/>
                              <w:lang w:val="en-US"/>
                            </w:rPr>
                            <m:t>X</m:t>
                          </w:ins>
                        </m:r>
                      </m:e>
                      <m:sub>
                        <m:r>
                          <w:ins w:id="595" w:author="Peter Hellström" w:date="2019-10-30T23:05:00Z">
                            <w:rPr>
                              <w:rFonts w:ascii="Cambria Math"/>
                              <w:lang w:val="en-US"/>
                            </w:rPr>
                            <m:t>t</m:t>
                          </w:ins>
                        </m:r>
                        <m:r>
                          <w:ins w:id="596" w:author="Peter Hellström" w:date="2019-10-30T23:05:00Z">
                            <w:rPr>
                              <w:rFonts w:ascii="Cambria Math"/>
                              <w:lang w:val="en-US"/>
                            </w:rPr>
                            <m:t>-</m:t>
                          </w:ins>
                        </m:r>
                        <m:r>
                          <w:ins w:id="597" w:author="Peter Hellström" w:date="2019-10-30T23:05:00Z">
                            <w:rPr>
                              <w:rFonts w:ascii="Cambria Math"/>
                              <w:lang w:val="en-US"/>
                            </w:rPr>
                            <m:t>1</m:t>
                          </w:ins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ins w:id="598" w:author="Peter Hellström" w:date="2019-10-30T23:05:00Z"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w:ins>
                        </m:ctrlPr>
                      </m:sSubPr>
                      <m:e>
                        <m:r>
                          <w:ins w:id="599" w:author="Peter Hellström" w:date="2019-10-30T23:05:00Z">
                            <w:rPr>
                              <w:rFonts w:ascii="Cambria Math"/>
                              <w:lang w:val="en-US"/>
                            </w:rPr>
                            <m:t>X</m:t>
                          </w:ins>
                        </m:r>
                      </m:e>
                      <m:sub>
                        <m:r>
                          <w:ins w:id="600" w:author="Peter Hellström" w:date="2019-10-30T23:05:00Z">
                            <w:rPr>
                              <w:rFonts w:ascii="Cambria Math"/>
                              <w:lang w:val="en-US"/>
                            </w:rPr>
                            <m:t>t</m:t>
                          </w:ins>
                        </m:r>
                        <m:r>
                          <w:ins w:id="601" w:author="Peter Hellström" w:date="2019-10-30T23:05:00Z">
                            <w:rPr>
                              <w:rFonts w:ascii="Cambria Math"/>
                              <w:lang w:val="en-US"/>
                            </w:rPr>
                            <m:t>-</m:t>
                          </w:ins>
                        </m:r>
                        <m:r>
                          <w:ins w:id="602" w:author="Peter Hellström" w:date="2019-10-30T23:05:00Z">
                            <w:rPr>
                              <w:rFonts w:ascii="Cambria Math"/>
                              <w:lang w:val="en-US"/>
                            </w:rPr>
                            <m:t>2</m:t>
                          </w:ins>
                        </m:r>
                      </m:sub>
                    </m:sSub>
                  </m:e>
                </m:mr>
              </m:m>
            </m:e>
          </m:d>
        </m:oMath>
      </m:oMathPara>
    </w:p>
    <w:p w14:paraId="1F324A9E" w14:textId="114DC1F1" w:rsidR="00F846BC" w:rsidRDefault="008D364A" w:rsidP="00451B9C">
      <w:pPr>
        <w:rPr>
          <w:ins w:id="603" w:author="Peter Hellström" w:date="2019-10-30T23:05:00Z"/>
          <w:lang w:val="en-US"/>
        </w:rPr>
      </w:pPr>
      <m:oMathPara>
        <m:oMath>
          <m:sSub>
            <m:sSubPr>
              <m:ctrlPr>
                <w:ins w:id="604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605" w:author="Peter Hellström" w:date="2019-10-30T23:05:00Z">
                  <w:rPr>
                    <w:rFonts w:ascii="Cambria Math"/>
                    <w:lang w:val="en-US"/>
                  </w:rPr>
                  <m:t>X</m:t>
                </w:ins>
              </m:r>
            </m:e>
            <m:sub>
              <m:r>
                <w:ins w:id="606" w:author="Peter Hellström" w:date="2019-10-30T23:05:00Z">
                  <w:rPr>
                    <w:rFonts w:ascii="Cambria Math"/>
                    <w:lang w:val="en-US"/>
                  </w:rPr>
                  <m:t>t</m:t>
                </w:ins>
              </m:r>
            </m:sub>
          </m:sSub>
          <m:r>
            <w:ins w:id="607" w:author="Peter Hellström" w:date="2019-10-30T23:05:00Z">
              <w:rPr>
                <w:rFonts w:ascii="Cambria Math"/>
                <w:lang w:val="en-US"/>
              </w:rPr>
              <m:t>=</m:t>
            </w:ins>
          </m:r>
          <m:sSub>
            <m:sSubPr>
              <m:ctrlPr>
                <w:ins w:id="608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609" w:author="Peter Hellström" w:date="2019-10-30T23:05:00Z">
                  <w:rPr>
                    <w:rFonts w:ascii="Cambria Math"/>
                    <w:lang w:val="en-US"/>
                  </w:rPr>
                  <m:t>ϕ</m:t>
                </w:ins>
              </m:r>
            </m:e>
            <m:sub>
              <m:r>
                <w:ins w:id="610" w:author="Peter Hellström" w:date="2019-10-30T23:05:00Z">
                  <w:rPr>
                    <w:rFonts w:ascii="Cambria Math"/>
                    <w:lang w:val="en-US"/>
                  </w:rPr>
                  <m:t>1</m:t>
                </w:ins>
              </m:r>
            </m:sub>
          </m:sSub>
          <m:sSub>
            <m:sSubPr>
              <m:ctrlPr>
                <w:ins w:id="611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612" w:author="Peter Hellström" w:date="2019-10-30T23:05:00Z">
                  <w:rPr>
                    <w:rFonts w:ascii="Cambria Math"/>
                    <w:lang w:val="en-US"/>
                  </w:rPr>
                  <m:t>X</m:t>
                </w:ins>
              </m:r>
            </m:e>
            <m:sub>
              <m:r>
                <w:ins w:id="613" w:author="Peter Hellström" w:date="2019-10-30T23:05:00Z">
                  <w:rPr>
                    <w:rFonts w:ascii="Cambria Math"/>
                    <w:lang w:val="en-US"/>
                  </w:rPr>
                  <m:t>t</m:t>
                </w:ins>
              </m:r>
              <m:r>
                <w:ins w:id="614" w:author="Peter Hellström" w:date="2019-10-30T23:05:00Z">
                  <w:rPr>
                    <w:rFonts w:ascii="Cambria Math"/>
                    <w:lang w:val="en-US"/>
                  </w:rPr>
                  <m:t>-</m:t>
                </w:ins>
              </m:r>
              <m:r>
                <w:ins w:id="615" w:author="Peter Hellström" w:date="2019-10-30T23:05:00Z">
                  <w:rPr>
                    <w:rFonts w:ascii="Cambria Math"/>
                    <w:lang w:val="en-US"/>
                  </w:rPr>
                  <m:t>1</m:t>
                </w:ins>
              </m:r>
            </m:sub>
          </m:sSub>
          <m:r>
            <w:ins w:id="616" w:author="Peter Hellström" w:date="2019-10-30T23:05:00Z">
              <w:rPr>
                <w:rFonts w:ascii="Cambria Math"/>
                <w:lang w:val="en-US"/>
              </w:rPr>
              <m:t>+</m:t>
            </w:ins>
          </m:r>
          <m:sSub>
            <m:sSubPr>
              <m:ctrlPr>
                <w:ins w:id="617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618" w:author="Peter Hellström" w:date="2019-10-30T23:05:00Z">
                  <w:rPr>
                    <w:rFonts w:ascii="Cambria Math"/>
                    <w:lang w:val="en-US"/>
                  </w:rPr>
                  <m:t>ϕ</m:t>
                </w:ins>
              </m:r>
            </m:e>
            <m:sub>
              <m:r>
                <w:ins w:id="619" w:author="Peter Hellström" w:date="2019-10-30T23:05:00Z">
                  <w:rPr>
                    <w:rFonts w:ascii="Cambria Math"/>
                    <w:lang w:val="en-US"/>
                  </w:rPr>
                  <m:t>2</m:t>
                </w:ins>
              </m:r>
            </m:sub>
          </m:sSub>
          <m:sSub>
            <m:sSubPr>
              <m:ctrlPr>
                <w:ins w:id="620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621" w:author="Peter Hellström" w:date="2019-10-30T23:05:00Z">
                  <w:rPr>
                    <w:rFonts w:ascii="Cambria Math"/>
                    <w:lang w:val="en-US"/>
                  </w:rPr>
                  <m:t>X</m:t>
                </w:ins>
              </m:r>
            </m:e>
            <m:sub>
              <m:r>
                <w:ins w:id="622" w:author="Peter Hellström" w:date="2019-10-30T23:05:00Z">
                  <w:rPr>
                    <w:rFonts w:ascii="Cambria Math"/>
                    <w:lang w:val="en-US"/>
                  </w:rPr>
                  <m:t>t</m:t>
                </w:ins>
              </m:r>
              <m:r>
                <w:ins w:id="623" w:author="Peter Hellström" w:date="2019-10-30T23:05:00Z">
                  <w:rPr>
                    <w:rFonts w:ascii="Cambria Math"/>
                    <w:lang w:val="en-US"/>
                  </w:rPr>
                  <m:t>-</m:t>
                </w:ins>
              </m:r>
              <m:r>
                <w:ins w:id="624" w:author="Peter Hellström" w:date="2019-10-30T23:05:00Z">
                  <w:rPr>
                    <w:rFonts w:ascii="Cambria Math"/>
                    <w:lang w:val="en-US"/>
                  </w:rPr>
                  <m:t>2</m:t>
                </w:ins>
              </m:r>
            </m:sub>
          </m:sSub>
          <m:r>
            <w:ins w:id="625" w:author="Peter Hellström" w:date="2019-10-30T23:05:00Z">
              <m:rPr>
                <m:sty m:val="p"/>
              </m:rPr>
              <w:rPr>
                <w:rFonts w:ascii="Cambria Math"/>
                <w:lang w:val="en-US"/>
              </w:rPr>
              <w:br/>
            </w:ins>
          </m:r>
        </m:oMath>
        <m:oMath>
          <m:sSub>
            <m:sSubPr>
              <m:ctrlPr>
                <w:ins w:id="626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627" w:author="Peter Hellström" w:date="2019-10-30T23:05:00Z">
                  <w:rPr>
                    <w:rFonts w:ascii="Cambria Math"/>
                    <w:lang w:val="en-US"/>
                  </w:rPr>
                  <m:t>X</m:t>
                </w:ins>
              </m:r>
            </m:e>
            <m:sub>
              <m:r>
                <w:ins w:id="628" w:author="Peter Hellström" w:date="2019-10-30T23:05:00Z">
                  <w:rPr>
                    <w:rFonts w:ascii="Cambria Math"/>
                    <w:lang w:val="en-US"/>
                  </w:rPr>
                  <m:t>t</m:t>
                </w:ins>
              </m:r>
              <m:r>
                <w:ins w:id="629" w:author="Peter Hellström" w:date="2019-10-30T23:05:00Z">
                  <w:rPr>
                    <w:rFonts w:ascii="Cambria Math"/>
                    <w:lang w:val="en-US"/>
                  </w:rPr>
                  <m:t>-</m:t>
                </w:ins>
              </m:r>
              <m:r>
                <w:ins w:id="630" w:author="Peter Hellström" w:date="2019-10-30T23:05:00Z">
                  <w:rPr>
                    <w:rFonts w:ascii="Cambria Math"/>
                    <w:lang w:val="en-US"/>
                  </w:rPr>
                  <m:t>1</m:t>
                </w:ins>
              </m:r>
            </m:sub>
          </m:sSub>
          <m:r>
            <w:ins w:id="631" w:author="Peter Hellström" w:date="2019-10-30T23:05:00Z">
              <w:rPr>
                <w:rFonts w:ascii="Cambria Math"/>
                <w:lang w:val="en-US"/>
              </w:rPr>
              <m:t>=1</m:t>
            </w:ins>
          </m:r>
          <m:r>
            <w:ins w:id="632" w:author="Peter Hellström" w:date="2019-10-30T23:05:00Z">
              <w:rPr>
                <w:rFonts w:ascii="Cambria Math"/>
                <w:lang w:val="en-US"/>
              </w:rPr>
              <m:t>×</m:t>
            </w:ins>
          </m:r>
          <m:sSub>
            <m:sSubPr>
              <m:ctrlPr>
                <w:ins w:id="633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634" w:author="Peter Hellström" w:date="2019-10-30T23:05:00Z">
                  <w:rPr>
                    <w:rFonts w:ascii="Cambria Math"/>
                    <w:lang w:val="en-US"/>
                  </w:rPr>
                  <m:t>X</m:t>
                </w:ins>
              </m:r>
            </m:e>
            <m:sub>
              <m:r>
                <w:ins w:id="635" w:author="Peter Hellström" w:date="2019-10-30T23:05:00Z">
                  <w:rPr>
                    <w:rFonts w:ascii="Cambria Math"/>
                    <w:lang w:val="en-US"/>
                  </w:rPr>
                  <m:t>t</m:t>
                </w:ins>
              </m:r>
              <m:r>
                <w:ins w:id="636" w:author="Peter Hellström" w:date="2019-10-30T23:05:00Z">
                  <w:rPr>
                    <w:rFonts w:ascii="Cambria Math"/>
                    <w:lang w:val="en-US"/>
                  </w:rPr>
                  <m:t>-</m:t>
                </w:ins>
              </m:r>
              <m:r>
                <w:ins w:id="637" w:author="Peter Hellström" w:date="2019-10-30T23:05:00Z">
                  <w:rPr>
                    <w:rFonts w:ascii="Cambria Math"/>
                    <w:lang w:val="en-US"/>
                  </w:rPr>
                  <m:t>1</m:t>
                </w:ins>
              </m:r>
            </m:sub>
          </m:sSub>
          <m:r>
            <w:ins w:id="638" w:author="Peter Hellström" w:date="2019-10-30T23:05:00Z">
              <w:rPr>
                <w:rFonts w:ascii="Cambria Math"/>
                <w:lang w:val="en-US"/>
              </w:rPr>
              <m:t>+0</m:t>
            </w:ins>
          </m:r>
          <m:r>
            <w:ins w:id="639" w:author="Peter Hellström" w:date="2019-10-30T23:05:00Z">
              <w:rPr>
                <w:rFonts w:ascii="Cambria Math"/>
                <w:lang w:val="en-US"/>
              </w:rPr>
              <m:t>×</m:t>
            </w:ins>
          </m:r>
          <m:sSub>
            <m:sSubPr>
              <m:ctrlPr>
                <w:ins w:id="640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641" w:author="Peter Hellström" w:date="2019-10-30T23:05:00Z">
                  <w:rPr>
                    <w:rFonts w:ascii="Cambria Math"/>
                    <w:lang w:val="en-US"/>
                  </w:rPr>
                  <m:t>X</m:t>
                </w:ins>
              </m:r>
            </m:e>
            <m:sub>
              <m:r>
                <w:ins w:id="642" w:author="Peter Hellström" w:date="2019-10-30T23:05:00Z">
                  <w:rPr>
                    <w:rFonts w:ascii="Cambria Math"/>
                    <w:lang w:val="en-US"/>
                  </w:rPr>
                  <m:t>t</m:t>
                </w:ins>
              </m:r>
              <m:r>
                <w:ins w:id="643" w:author="Peter Hellström" w:date="2019-10-30T23:05:00Z">
                  <w:rPr>
                    <w:rFonts w:ascii="Cambria Math"/>
                    <w:lang w:val="en-US"/>
                  </w:rPr>
                  <m:t>-</m:t>
                </w:ins>
              </m:r>
              <m:r>
                <w:ins w:id="644" w:author="Peter Hellström" w:date="2019-10-30T23:05:00Z">
                  <w:rPr>
                    <w:rFonts w:ascii="Cambria Math"/>
                    <w:lang w:val="en-US"/>
                  </w:rPr>
                  <m:t>2</m:t>
                </w:ins>
              </m:r>
            </m:sub>
          </m:sSub>
        </m:oMath>
      </m:oMathPara>
    </w:p>
    <w:p w14:paraId="67654785" w14:textId="0F31BD4C" w:rsidR="00F846BC" w:rsidRDefault="008D364A" w:rsidP="00451B9C">
      <w:pPr>
        <w:rPr>
          <w:ins w:id="645" w:author="Peter Hellström" w:date="2019-10-30T23:05:00Z"/>
          <w:lang w:val="en-US"/>
        </w:rPr>
      </w:pPr>
      <m:oMathPara>
        <m:oMath>
          <m:sSub>
            <m:sSubPr>
              <m:ctrlPr>
                <w:ins w:id="646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647" w:author="Peter Hellström" w:date="2019-10-30T23:05:00Z">
                  <w:rPr>
                    <w:rFonts w:ascii="Cambria Math"/>
                    <w:lang w:val="en-US"/>
                  </w:rPr>
                  <m:t>X</m:t>
                </w:ins>
              </m:r>
            </m:e>
            <m:sub>
              <m:r>
                <w:ins w:id="648" w:author="Peter Hellström" w:date="2019-10-30T23:05:00Z">
                  <w:rPr>
                    <w:rFonts w:ascii="Cambria Math"/>
                    <w:lang w:val="en-US"/>
                  </w:rPr>
                  <m:t>t</m:t>
                </w:ins>
              </m:r>
            </m:sub>
          </m:sSub>
          <m:r>
            <w:ins w:id="649" w:author="Peter Hellström" w:date="2019-10-30T23:05:00Z">
              <w:rPr>
                <w:rFonts w:ascii="Cambria Math"/>
                <w:lang w:val="en-US"/>
              </w:rPr>
              <m:t>=</m:t>
            </w:ins>
          </m:r>
          <m:sSub>
            <m:sSubPr>
              <m:ctrlPr>
                <w:ins w:id="650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651" w:author="Peter Hellström" w:date="2019-10-30T23:05:00Z">
                  <w:rPr>
                    <w:rFonts w:ascii="Cambria Math"/>
                    <w:lang w:val="en-US"/>
                  </w:rPr>
                  <m:t>ϕ</m:t>
                </w:ins>
              </m:r>
            </m:e>
            <m:sub>
              <m:r>
                <w:ins w:id="652" w:author="Peter Hellström" w:date="2019-10-30T23:05:00Z">
                  <w:rPr>
                    <w:rFonts w:ascii="Cambria Math"/>
                    <w:lang w:val="en-US"/>
                  </w:rPr>
                  <m:t>1</m:t>
                </w:ins>
              </m:r>
            </m:sub>
          </m:sSub>
          <m:sSub>
            <m:sSubPr>
              <m:ctrlPr>
                <w:ins w:id="653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654" w:author="Peter Hellström" w:date="2019-10-30T23:05:00Z">
                  <w:rPr>
                    <w:rFonts w:ascii="Cambria Math"/>
                    <w:lang w:val="en-US"/>
                  </w:rPr>
                  <m:t>X</m:t>
                </w:ins>
              </m:r>
            </m:e>
            <m:sub>
              <m:r>
                <w:ins w:id="655" w:author="Peter Hellström" w:date="2019-10-30T23:05:00Z">
                  <w:rPr>
                    <w:rFonts w:ascii="Cambria Math"/>
                    <w:lang w:val="en-US"/>
                  </w:rPr>
                  <m:t>t</m:t>
                </w:ins>
              </m:r>
              <m:r>
                <w:ins w:id="656" w:author="Peter Hellström" w:date="2019-10-30T23:05:00Z">
                  <w:rPr>
                    <w:rFonts w:ascii="Cambria Math"/>
                    <w:lang w:val="en-US"/>
                  </w:rPr>
                  <m:t>-</m:t>
                </w:ins>
              </m:r>
              <m:r>
                <w:ins w:id="657" w:author="Peter Hellström" w:date="2019-10-30T23:05:00Z">
                  <w:rPr>
                    <w:rFonts w:ascii="Cambria Math"/>
                    <w:lang w:val="en-US"/>
                  </w:rPr>
                  <m:t>1</m:t>
                </w:ins>
              </m:r>
            </m:sub>
          </m:sSub>
          <m:r>
            <w:ins w:id="658" w:author="Peter Hellström" w:date="2019-10-30T23:05:00Z">
              <w:rPr>
                <w:rFonts w:ascii="Cambria Math"/>
                <w:lang w:val="en-US"/>
              </w:rPr>
              <m:t>+</m:t>
            </w:ins>
          </m:r>
          <m:sSub>
            <m:sSubPr>
              <m:ctrlPr>
                <w:ins w:id="659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660" w:author="Peter Hellström" w:date="2019-10-30T23:05:00Z">
                  <w:rPr>
                    <w:rFonts w:ascii="Cambria Math"/>
                    <w:lang w:val="en-US"/>
                  </w:rPr>
                  <m:t>ϕ</m:t>
                </w:ins>
              </m:r>
            </m:e>
            <m:sub>
              <m:r>
                <w:ins w:id="661" w:author="Peter Hellström" w:date="2019-10-30T23:05:00Z">
                  <w:rPr>
                    <w:rFonts w:ascii="Cambria Math"/>
                    <w:lang w:val="en-US"/>
                  </w:rPr>
                  <m:t>2</m:t>
                </w:ins>
              </m:r>
            </m:sub>
          </m:sSub>
          <m:sSub>
            <m:sSubPr>
              <m:ctrlPr>
                <w:ins w:id="662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663" w:author="Peter Hellström" w:date="2019-10-30T23:05:00Z">
                  <w:rPr>
                    <w:rFonts w:ascii="Cambria Math"/>
                    <w:lang w:val="en-US"/>
                  </w:rPr>
                  <m:t>X</m:t>
                </w:ins>
              </m:r>
            </m:e>
            <m:sub>
              <m:r>
                <w:ins w:id="664" w:author="Peter Hellström" w:date="2019-10-30T23:05:00Z">
                  <w:rPr>
                    <w:rFonts w:ascii="Cambria Math"/>
                    <w:lang w:val="en-US"/>
                  </w:rPr>
                  <m:t>t</m:t>
                </w:ins>
              </m:r>
              <m:r>
                <w:ins w:id="665" w:author="Peter Hellström" w:date="2019-10-30T23:05:00Z">
                  <w:rPr>
                    <w:rFonts w:ascii="Cambria Math"/>
                    <w:lang w:val="en-US"/>
                  </w:rPr>
                  <m:t>-</m:t>
                </w:ins>
              </m:r>
              <m:r>
                <w:ins w:id="666" w:author="Peter Hellström" w:date="2019-10-30T23:05:00Z">
                  <w:rPr>
                    <w:rFonts w:ascii="Cambria Math"/>
                    <w:lang w:val="en-US"/>
                  </w:rPr>
                  <m:t>2</m:t>
                </w:ins>
              </m:r>
            </m:sub>
          </m:sSub>
          <m:r>
            <w:ins w:id="667" w:author="Peter Hellström" w:date="2019-10-30T23:05:00Z">
              <m:rPr>
                <m:sty m:val="p"/>
              </m:rPr>
              <w:rPr>
                <w:rFonts w:ascii="Cambria Math"/>
                <w:lang w:val="en-US"/>
              </w:rPr>
              <w:br/>
            </w:ins>
          </m:r>
        </m:oMath>
        <m:oMath>
          <m:sSub>
            <m:sSubPr>
              <m:ctrlPr>
                <w:ins w:id="668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669" w:author="Peter Hellström" w:date="2019-10-30T23:05:00Z">
                  <w:rPr>
                    <w:rFonts w:ascii="Cambria Math"/>
                    <w:lang w:val="en-US"/>
                  </w:rPr>
                  <m:t>X</m:t>
                </w:ins>
              </m:r>
            </m:e>
            <m:sub>
              <m:r>
                <w:ins w:id="670" w:author="Peter Hellström" w:date="2019-10-30T23:05:00Z">
                  <w:rPr>
                    <w:rFonts w:ascii="Cambria Math"/>
                    <w:lang w:val="en-US"/>
                  </w:rPr>
                  <m:t>t</m:t>
                </w:ins>
              </m:r>
              <m:r>
                <w:ins w:id="671" w:author="Peter Hellström" w:date="2019-10-30T23:05:00Z">
                  <w:rPr>
                    <w:rFonts w:ascii="Cambria Math"/>
                    <w:lang w:val="en-US"/>
                  </w:rPr>
                  <m:t>-</m:t>
                </w:ins>
              </m:r>
              <m:r>
                <w:ins w:id="672" w:author="Peter Hellström" w:date="2019-10-30T23:05:00Z">
                  <w:rPr>
                    <w:rFonts w:ascii="Cambria Math"/>
                    <w:lang w:val="en-US"/>
                  </w:rPr>
                  <m:t>1</m:t>
                </w:ins>
              </m:r>
            </m:sub>
          </m:sSub>
          <m:r>
            <w:ins w:id="673" w:author="Peter Hellström" w:date="2019-10-30T23:05:00Z">
              <w:rPr>
                <w:rFonts w:ascii="Cambria Math"/>
                <w:lang w:val="en-US"/>
              </w:rPr>
              <m:t>=</m:t>
            </w:ins>
          </m:r>
          <m:sSub>
            <m:sSubPr>
              <m:ctrlPr>
                <w:ins w:id="674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675" w:author="Peter Hellström" w:date="2019-10-30T23:05:00Z">
                  <w:rPr>
                    <w:rFonts w:ascii="Cambria Math"/>
                    <w:lang w:val="en-US"/>
                  </w:rPr>
                  <m:t>X</m:t>
                </w:ins>
              </m:r>
            </m:e>
            <m:sub>
              <m:r>
                <w:ins w:id="676" w:author="Peter Hellström" w:date="2019-10-30T23:05:00Z">
                  <w:rPr>
                    <w:rFonts w:ascii="Cambria Math"/>
                    <w:lang w:val="en-US"/>
                  </w:rPr>
                  <m:t>t</m:t>
                </w:ins>
              </m:r>
              <m:r>
                <w:ins w:id="677" w:author="Peter Hellström" w:date="2019-10-30T23:05:00Z">
                  <w:rPr>
                    <w:rFonts w:ascii="Cambria Math"/>
                    <w:lang w:val="en-US"/>
                  </w:rPr>
                  <m:t>-</m:t>
                </w:ins>
              </m:r>
              <m:r>
                <w:ins w:id="678" w:author="Peter Hellström" w:date="2019-10-30T23:05:00Z">
                  <w:rPr>
                    <w:rFonts w:ascii="Cambria Math"/>
                    <w:lang w:val="en-US"/>
                  </w:rPr>
                  <m:t>1</m:t>
                </w:ins>
              </m:r>
            </m:sub>
          </m:sSub>
        </m:oMath>
      </m:oMathPara>
    </w:p>
    <w:p w14:paraId="33759508" w14:textId="373B6AB5" w:rsidR="00F846BC" w:rsidRDefault="00F846BC" w:rsidP="00451B9C">
      <w:pPr>
        <w:rPr>
          <w:ins w:id="679" w:author="Peter Hellström" w:date="2019-10-30T23:05:00Z"/>
          <w:lang w:val="en-US"/>
        </w:rPr>
      </w:pPr>
      <w:ins w:id="680" w:author="Peter Hellström" w:date="2019-10-30T23:05:00Z">
        <w:r>
          <w:rPr>
            <w:lang w:val="en-US"/>
          </w:rPr>
          <w:t xml:space="preserve">Replace </w:t>
        </w: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/>
                        <w:lang w:val="en-US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/>
                            <w:lang w:val="en-US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/>
                        <w:lang w:val="en-US"/>
                      </w:rPr>
                      <m:t>B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/>
                            <w:lang w:val="en-US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</m:oMath>
      </w:ins>
    </w:p>
    <w:p w14:paraId="40E313F8" w14:textId="634EC772" w:rsidR="00F846BC" w:rsidRDefault="008D364A" w:rsidP="00451B9C">
      <w:pPr>
        <w:rPr>
          <w:ins w:id="681" w:author="Peter Hellström" w:date="2019-10-30T23:05:00Z"/>
          <w:lang w:val="en-US"/>
        </w:rPr>
      </w:pPr>
      <m:oMathPara>
        <m:oMath>
          <m:d>
            <m:dPr>
              <m:begChr m:val="["/>
              <m:endChr m:val="]"/>
              <m:ctrlPr>
                <w:ins w:id="682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ins w:id="683" w:author="Peter Hellström" w:date="2019-10-30T23:05:00Z">
                      <w:rPr>
                        <w:rFonts w:ascii="Cambria Math" w:hAnsi="Cambria Math"/>
                        <w:i/>
                        <w:lang w:val="en-US"/>
                      </w:rPr>
                    </w:ins>
                  </m:ctrlPr>
                </m:mPr>
                <m:mr>
                  <m:e>
                    <m:r>
                      <w:ins w:id="684" w:author="Peter Hellström" w:date="2019-10-30T23:05:00Z">
                        <w:rPr>
                          <w:rFonts w:ascii="Cambria Math"/>
                          <w:lang w:val="en-US"/>
                        </w:rPr>
                        <m:t>A</m:t>
                      </w:ins>
                    </m:r>
                    <m:sSup>
                      <m:sSupPr>
                        <m:ctrlPr>
                          <w:ins w:id="685" w:author="Peter Hellström" w:date="2019-10-30T23:05:00Z"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w:ins>
                        </m:ctrlPr>
                      </m:sSupPr>
                      <m:e>
                        <m:r>
                          <w:ins w:id="686" w:author="Peter Hellström" w:date="2019-10-30T23:05:00Z">
                            <w:rPr>
                              <w:rFonts w:ascii="Cambria Math"/>
                              <w:lang w:val="en-US"/>
                            </w:rPr>
                            <m:t>λ</m:t>
                          </w:ins>
                        </m:r>
                      </m:e>
                      <m:sup>
                        <m:r>
                          <w:ins w:id="687" w:author="Peter Hellström" w:date="2019-10-30T23:05:00Z">
                            <w:rPr>
                              <w:rFonts w:ascii="Cambria Math"/>
                              <w:lang w:val="en-US"/>
                            </w:rPr>
                            <m:t>t+1</m:t>
                          </w:ins>
                        </m:r>
                      </m:sup>
                    </m:sSup>
                  </m:e>
                </m:mr>
                <m:mr>
                  <m:e>
                    <m:r>
                      <w:ins w:id="688" w:author="Peter Hellström" w:date="2019-10-30T23:05:00Z">
                        <w:rPr>
                          <w:rFonts w:ascii="Cambria Math"/>
                          <w:lang w:val="en-US"/>
                        </w:rPr>
                        <m:t>B</m:t>
                      </w:ins>
                    </m:r>
                    <m:sSup>
                      <m:sSupPr>
                        <m:ctrlPr>
                          <w:ins w:id="689" w:author="Peter Hellström" w:date="2019-10-30T23:05:00Z"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w:ins>
                        </m:ctrlPr>
                      </m:sSupPr>
                      <m:e>
                        <m:r>
                          <w:ins w:id="690" w:author="Peter Hellström" w:date="2019-10-30T23:05:00Z">
                            <w:rPr>
                              <w:rFonts w:ascii="Cambria Math"/>
                              <w:lang w:val="en-US"/>
                            </w:rPr>
                            <m:t>λ</m:t>
                          </w:ins>
                        </m:r>
                      </m:e>
                      <m:sup>
                        <m:r>
                          <w:ins w:id="691" w:author="Peter Hellström" w:date="2019-10-30T23:05:00Z">
                            <w:rPr>
                              <w:rFonts w:ascii="Cambria Math"/>
                              <w:lang w:val="en-US"/>
                            </w:rPr>
                            <m:t>t+1</m:t>
                          </w:ins>
                        </m:r>
                      </m:sup>
                    </m:sSup>
                  </m:e>
                </m:mr>
              </m:m>
            </m:e>
          </m:d>
          <m:r>
            <w:ins w:id="692" w:author="Peter Hellström" w:date="2019-10-30T23:05:00Z">
              <w:rPr>
                <w:rFonts w:ascii="Cambria Math"/>
                <w:lang w:val="en-US"/>
              </w:rPr>
              <m:t>=</m:t>
            </w:ins>
          </m:r>
          <m:d>
            <m:dPr>
              <m:begChr m:val="["/>
              <m:endChr m:val="]"/>
              <m:ctrlPr>
                <w:ins w:id="693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ins w:id="694" w:author="Peter Hellström" w:date="2019-10-30T23:05:00Z">
                      <w:rPr>
                        <w:rFonts w:ascii="Cambria Math" w:hAnsi="Cambria Math"/>
                        <w:i/>
                        <w:lang w:val="en-US"/>
                      </w:rPr>
                    </w:ins>
                  </m:ctrlPr>
                </m:mPr>
                <m:mr>
                  <m:e>
                    <m:sSub>
                      <m:sSubPr>
                        <m:ctrlPr>
                          <w:ins w:id="695" w:author="Peter Hellström" w:date="2019-10-30T23:05:00Z"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w:ins>
                        </m:ctrlPr>
                      </m:sSubPr>
                      <m:e>
                        <m:r>
                          <w:ins w:id="696" w:author="Peter Hellström" w:date="2019-10-30T23:05:00Z">
                            <w:rPr>
                              <w:rFonts w:ascii="Cambria Math"/>
                              <w:lang w:val="en-US"/>
                            </w:rPr>
                            <m:t>ϕ</m:t>
                          </w:ins>
                        </m:r>
                      </m:e>
                      <m:sub>
                        <m:r>
                          <w:ins w:id="697" w:author="Peter Hellström" w:date="2019-10-30T23:05:00Z">
                            <w:rPr>
                              <w:rFonts w:ascii="Cambria Math"/>
                              <w:lang w:val="en-US"/>
                            </w:rPr>
                            <m:t>1</m:t>
                          </w:ins>
                        </m:r>
                      </m:sub>
                    </m:sSub>
                  </m:e>
                  <m:e>
                    <m:sSub>
                      <m:sSubPr>
                        <m:ctrlPr>
                          <w:ins w:id="698" w:author="Peter Hellström" w:date="2019-10-30T23:05:00Z"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w:ins>
                        </m:ctrlPr>
                      </m:sSubPr>
                      <m:e>
                        <m:r>
                          <w:ins w:id="699" w:author="Peter Hellström" w:date="2019-10-30T23:05:00Z">
                            <w:rPr>
                              <w:rFonts w:ascii="Cambria Math"/>
                              <w:lang w:val="en-US"/>
                            </w:rPr>
                            <m:t>ϕ</m:t>
                          </w:ins>
                        </m:r>
                      </m:e>
                      <m:sub>
                        <m:r>
                          <w:ins w:id="700" w:author="Peter Hellström" w:date="2019-10-30T23:05:00Z">
                            <w:rPr>
                              <w:rFonts w:ascii="Cambria Math"/>
                              <w:lang w:val="en-US"/>
                            </w:rPr>
                            <m:t>2</m:t>
                          </w:ins>
                        </m:r>
                      </m:sub>
                    </m:sSub>
                  </m:e>
                </m:mr>
                <m:mr>
                  <m:e>
                    <m:r>
                      <w:ins w:id="701" w:author="Peter Hellström" w:date="2019-10-30T23:05:00Z">
                        <w:rPr>
                          <w:rFonts w:ascii="Cambria Math"/>
                          <w:lang w:val="en-US"/>
                        </w:rPr>
                        <m:t>1</m:t>
                      </w:ins>
                    </m:r>
                  </m:e>
                  <m:e>
                    <m:r>
                      <w:ins w:id="702" w:author="Peter Hellström" w:date="2019-10-30T23:05:00Z">
                        <w:rPr>
                          <w:rFonts w:ascii="Cambria Math"/>
                          <w:lang w:val="en-US"/>
                        </w:rPr>
                        <m:t>0</m:t>
                      </w:ins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ins w:id="703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ins w:id="704" w:author="Peter Hellström" w:date="2019-10-30T23:05:00Z">
                      <w:rPr>
                        <w:rFonts w:ascii="Cambria Math" w:hAnsi="Cambria Math"/>
                        <w:i/>
                        <w:lang w:val="en-US"/>
                      </w:rPr>
                    </w:ins>
                  </m:ctrlPr>
                </m:mPr>
                <m:mr>
                  <m:e>
                    <m:r>
                      <w:ins w:id="705" w:author="Peter Hellström" w:date="2019-10-30T23:05:00Z">
                        <w:rPr>
                          <w:rFonts w:ascii="Cambria Math"/>
                          <w:lang w:val="en-US"/>
                        </w:rPr>
                        <m:t>A</m:t>
                      </w:ins>
                    </m:r>
                    <m:sSup>
                      <m:sSupPr>
                        <m:ctrlPr>
                          <w:ins w:id="706" w:author="Peter Hellström" w:date="2019-10-30T23:05:00Z"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w:ins>
                        </m:ctrlPr>
                      </m:sSupPr>
                      <m:e>
                        <m:r>
                          <w:ins w:id="707" w:author="Peter Hellström" w:date="2019-10-30T23:05:00Z">
                            <w:rPr>
                              <w:rFonts w:ascii="Cambria Math"/>
                              <w:lang w:val="en-US"/>
                            </w:rPr>
                            <m:t>λ</m:t>
                          </w:ins>
                        </m:r>
                      </m:e>
                      <m:sup>
                        <m:r>
                          <w:ins w:id="708" w:author="Peter Hellström" w:date="2019-10-30T23:05:00Z">
                            <w:rPr>
                              <w:rFonts w:ascii="Cambria Math"/>
                              <w:lang w:val="en-US"/>
                            </w:rPr>
                            <m:t>t</m:t>
                          </w:ins>
                        </m:r>
                      </m:sup>
                    </m:sSup>
                  </m:e>
                </m:mr>
                <m:mr>
                  <m:e>
                    <m:r>
                      <w:ins w:id="709" w:author="Peter Hellström" w:date="2019-10-30T23:05:00Z">
                        <w:rPr>
                          <w:rFonts w:ascii="Cambria Math"/>
                          <w:lang w:val="en-US"/>
                        </w:rPr>
                        <m:t>B</m:t>
                      </w:ins>
                    </m:r>
                    <m:sSup>
                      <m:sSupPr>
                        <m:ctrlPr>
                          <w:ins w:id="710" w:author="Peter Hellström" w:date="2019-10-30T23:05:00Z"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w:ins>
                        </m:ctrlPr>
                      </m:sSupPr>
                      <m:e>
                        <m:r>
                          <w:ins w:id="711" w:author="Peter Hellström" w:date="2019-10-30T23:05:00Z">
                            <w:rPr>
                              <w:rFonts w:ascii="Cambria Math"/>
                              <w:lang w:val="en-US"/>
                            </w:rPr>
                            <m:t>λ</m:t>
                          </w:ins>
                        </m:r>
                      </m:e>
                      <m:sup>
                        <m:r>
                          <w:ins w:id="712" w:author="Peter Hellström" w:date="2019-10-30T23:05:00Z">
                            <w:rPr>
                              <w:rFonts w:ascii="Cambria Math"/>
                              <w:lang w:val="en-US"/>
                            </w:rPr>
                            <m:t>t</m:t>
                          </w:ins>
                        </m:r>
                      </m:sup>
                    </m:sSup>
                  </m:e>
                </m:mr>
              </m:m>
            </m:e>
          </m:d>
        </m:oMath>
      </m:oMathPara>
    </w:p>
    <w:p w14:paraId="6281F68B" w14:textId="1AE27A30" w:rsidR="00F846BC" w:rsidRDefault="00451B9C" w:rsidP="00451B9C">
      <w:pPr>
        <w:rPr>
          <w:ins w:id="713" w:author="Peter Hellström" w:date="2019-10-30T23:05:00Z"/>
          <w:lang w:val="en-US"/>
        </w:rPr>
      </w:pPr>
      <m:oMathPara>
        <m:oMath>
          <m:r>
            <w:ins w:id="714" w:author="Peter Hellström" w:date="2019-10-30T23:05:00Z">
              <w:rPr>
                <w:rFonts w:ascii="Cambria Math"/>
                <w:lang w:val="en-US"/>
              </w:rPr>
              <m:t>A</m:t>
            </w:ins>
          </m:r>
          <m:sSup>
            <m:sSupPr>
              <m:ctrlPr>
                <w:ins w:id="715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pPr>
            <m:e>
              <m:r>
                <w:ins w:id="716" w:author="Peter Hellström" w:date="2019-10-30T23:05:00Z">
                  <w:rPr>
                    <w:rFonts w:ascii="Cambria Math"/>
                    <w:lang w:val="en-US"/>
                  </w:rPr>
                  <m:t>λ</m:t>
                </w:ins>
              </m:r>
            </m:e>
            <m:sup>
              <m:r>
                <w:ins w:id="717" w:author="Peter Hellström" w:date="2019-10-30T23:05:00Z">
                  <w:rPr>
                    <w:rFonts w:ascii="Cambria Math"/>
                    <w:lang w:val="en-US"/>
                  </w:rPr>
                  <m:t>t+1</m:t>
                </w:ins>
              </m:r>
            </m:sup>
          </m:sSup>
          <m:r>
            <w:ins w:id="718" w:author="Peter Hellström" w:date="2019-10-30T23:05:00Z">
              <w:rPr>
                <w:rFonts w:ascii="Cambria Math"/>
                <w:lang w:val="en-US"/>
              </w:rPr>
              <m:t>=</m:t>
            </w:ins>
          </m:r>
          <m:sSub>
            <m:sSubPr>
              <m:ctrlPr>
                <w:ins w:id="719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720" w:author="Peter Hellström" w:date="2019-10-30T23:05:00Z">
                  <w:rPr>
                    <w:rFonts w:ascii="Cambria Math"/>
                    <w:lang w:val="en-US"/>
                  </w:rPr>
                  <m:t>ϕ</m:t>
                </w:ins>
              </m:r>
            </m:e>
            <m:sub>
              <m:r>
                <w:ins w:id="721" w:author="Peter Hellström" w:date="2019-10-30T23:05:00Z">
                  <w:rPr>
                    <w:rFonts w:ascii="Cambria Math"/>
                    <w:lang w:val="en-US"/>
                  </w:rPr>
                  <m:t>1</m:t>
                </w:ins>
              </m:r>
            </m:sub>
          </m:sSub>
          <m:r>
            <w:ins w:id="722" w:author="Peter Hellström" w:date="2019-10-30T23:05:00Z">
              <w:rPr>
                <w:rFonts w:ascii="Cambria Math"/>
                <w:lang w:val="en-US"/>
              </w:rPr>
              <m:t>A</m:t>
            </w:ins>
          </m:r>
          <m:sSup>
            <m:sSupPr>
              <m:ctrlPr>
                <w:ins w:id="723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pPr>
            <m:e>
              <m:r>
                <w:ins w:id="724" w:author="Peter Hellström" w:date="2019-10-30T23:05:00Z">
                  <w:rPr>
                    <w:rFonts w:ascii="Cambria Math"/>
                    <w:lang w:val="en-US"/>
                  </w:rPr>
                  <m:t>λ</m:t>
                </w:ins>
              </m:r>
            </m:e>
            <m:sup>
              <m:r>
                <w:ins w:id="725" w:author="Peter Hellström" w:date="2019-10-30T23:05:00Z">
                  <w:rPr>
                    <w:rFonts w:ascii="Cambria Math"/>
                    <w:lang w:val="en-US"/>
                  </w:rPr>
                  <m:t>t</m:t>
                </w:ins>
              </m:r>
            </m:sup>
          </m:sSup>
          <m:r>
            <w:ins w:id="726" w:author="Peter Hellström" w:date="2019-10-30T23:05:00Z">
              <w:rPr>
                <w:rFonts w:ascii="Cambria Math"/>
                <w:lang w:val="en-US"/>
              </w:rPr>
              <m:t>+</m:t>
            </w:ins>
          </m:r>
          <m:sSub>
            <m:sSubPr>
              <m:ctrlPr>
                <w:ins w:id="727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728" w:author="Peter Hellström" w:date="2019-10-30T23:05:00Z">
                  <w:rPr>
                    <w:rFonts w:ascii="Cambria Math"/>
                    <w:lang w:val="en-US"/>
                  </w:rPr>
                  <m:t>ϕ</m:t>
                </w:ins>
              </m:r>
            </m:e>
            <m:sub>
              <m:r>
                <w:ins w:id="729" w:author="Peter Hellström" w:date="2019-10-30T23:05:00Z">
                  <w:rPr>
                    <w:rFonts w:ascii="Cambria Math"/>
                    <w:lang w:val="en-US"/>
                  </w:rPr>
                  <m:t>2</m:t>
                </w:ins>
              </m:r>
            </m:sub>
          </m:sSub>
          <m:r>
            <w:ins w:id="730" w:author="Peter Hellström" w:date="2019-10-30T23:05:00Z">
              <w:rPr>
                <w:rFonts w:ascii="Cambria Math"/>
                <w:lang w:val="en-US"/>
              </w:rPr>
              <m:t>B</m:t>
            </w:ins>
          </m:r>
          <m:sSup>
            <m:sSupPr>
              <m:ctrlPr>
                <w:ins w:id="731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pPr>
            <m:e>
              <m:r>
                <w:ins w:id="732" w:author="Peter Hellström" w:date="2019-10-30T23:05:00Z">
                  <w:rPr>
                    <w:rFonts w:ascii="Cambria Math"/>
                    <w:lang w:val="en-US"/>
                  </w:rPr>
                  <m:t>λ</m:t>
                </w:ins>
              </m:r>
            </m:e>
            <m:sup>
              <m:r>
                <w:ins w:id="733" w:author="Peter Hellström" w:date="2019-10-30T23:05:00Z">
                  <w:rPr>
                    <w:rFonts w:ascii="Cambria Math"/>
                    <w:lang w:val="en-US"/>
                  </w:rPr>
                  <m:t>t</m:t>
                </w:ins>
              </m:r>
            </m:sup>
          </m:sSup>
          <m:r>
            <w:ins w:id="734" w:author="Peter Hellström" w:date="2019-10-30T23:05:00Z">
              <m:rPr>
                <m:sty m:val="p"/>
              </m:rPr>
              <w:rPr>
                <w:rFonts w:ascii="Cambria Math"/>
                <w:lang w:val="en-US"/>
              </w:rPr>
              <w:br/>
            </w:ins>
          </m:r>
        </m:oMath>
      </m:oMathPara>
      <m:oMath>
        <m:r>
          <w:ins w:id="735" w:author="Peter Hellström" w:date="2019-10-30T23:05:00Z">
            <w:rPr>
              <w:rFonts w:ascii="Cambria Math"/>
              <w:lang w:val="en-US"/>
            </w:rPr>
            <m:t>B</m:t>
          </w:ins>
        </m:r>
        <m:sSup>
          <m:sSupPr>
            <m:ctrlPr>
              <w:ins w:id="736" w:author="Peter Hellström" w:date="2019-10-30T23:05:00Z">
                <w:rPr>
                  <w:rFonts w:ascii="Cambria Math" w:hAnsi="Cambria Math"/>
                  <w:i/>
                  <w:lang w:val="en-US"/>
                </w:rPr>
              </w:ins>
            </m:ctrlPr>
          </m:sSupPr>
          <m:e>
            <m:r>
              <w:ins w:id="737" w:author="Peter Hellström" w:date="2019-10-30T23:05:00Z">
                <w:rPr>
                  <w:rFonts w:ascii="Cambria Math"/>
                  <w:lang w:val="en-US"/>
                </w:rPr>
                <m:t>λ</m:t>
              </w:ins>
            </m:r>
          </m:e>
          <m:sup>
            <m:r>
              <w:ins w:id="738" w:author="Peter Hellström" w:date="2019-10-30T23:05:00Z">
                <w:rPr>
                  <w:rFonts w:ascii="Cambria Math"/>
                  <w:lang w:val="en-US"/>
                </w:rPr>
                <m:t>t+1</m:t>
              </w:ins>
            </m:r>
          </m:sup>
        </m:sSup>
        <m:r>
          <w:ins w:id="739" w:author="Peter Hellström" w:date="2019-10-30T23:05:00Z">
            <w:rPr>
              <w:rFonts w:ascii="Cambria Math"/>
              <w:lang w:val="en-US"/>
            </w:rPr>
            <m:t>=1</m:t>
          </w:ins>
        </m:r>
        <m:r>
          <w:ins w:id="740" w:author="Peter Hellström" w:date="2019-10-30T23:05:00Z">
            <w:rPr>
              <w:rFonts w:ascii="Cambria Math"/>
              <w:lang w:val="en-US"/>
            </w:rPr>
            <m:t>×</m:t>
          </w:ins>
        </m:r>
        <m:r>
          <w:ins w:id="741" w:author="Peter Hellström" w:date="2019-10-30T23:05:00Z">
            <w:rPr>
              <w:rFonts w:ascii="Cambria Math"/>
              <w:lang w:val="en-US"/>
            </w:rPr>
            <m:t>A</m:t>
          </w:ins>
        </m:r>
        <m:sSup>
          <m:sSupPr>
            <m:ctrlPr>
              <w:ins w:id="742" w:author="Peter Hellström" w:date="2019-10-30T23:05:00Z">
                <w:rPr>
                  <w:rFonts w:ascii="Cambria Math" w:hAnsi="Cambria Math"/>
                  <w:i/>
                  <w:lang w:val="en-US"/>
                </w:rPr>
              </w:ins>
            </m:ctrlPr>
          </m:sSupPr>
          <m:e>
            <m:r>
              <w:ins w:id="743" w:author="Peter Hellström" w:date="2019-10-30T23:05:00Z">
                <w:rPr>
                  <w:rFonts w:ascii="Cambria Math"/>
                  <w:lang w:val="en-US"/>
                </w:rPr>
                <m:t>λ</m:t>
              </w:ins>
            </m:r>
          </m:e>
          <m:sup>
            <m:r>
              <w:ins w:id="744" w:author="Peter Hellström" w:date="2019-10-30T23:05:00Z">
                <w:rPr>
                  <w:rFonts w:ascii="Cambria Math"/>
                  <w:lang w:val="en-US"/>
                </w:rPr>
                <m:t>t</m:t>
              </w:ins>
            </m:r>
          </m:sup>
        </m:sSup>
        <m:r>
          <w:ins w:id="745" w:author="Peter Hellström" w:date="2019-10-30T23:05:00Z">
            <w:rPr>
              <w:rFonts w:ascii="Cambria Math"/>
              <w:lang w:val="en-US"/>
            </w:rPr>
            <m:t>+0</m:t>
          </w:ins>
        </m:r>
        <m:r>
          <w:ins w:id="746" w:author="Peter Hellström" w:date="2019-10-30T23:05:00Z">
            <w:rPr>
              <w:rFonts w:ascii="Cambria Math"/>
              <w:lang w:val="en-US"/>
            </w:rPr>
            <m:t>×</m:t>
          </w:ins>
        </m:r>
        <m:sSub>
          <m:sSubPr>
            <m:ctrlPr>
              <w:ins w:id="747" w:author="Peter Hellström" w:date="2019-10-30T23:05:00Z">
                <w:rPr>
                  <w:rFonts w:ascii="Cambria Math" w:hAnsi="Cambria Math"/>
                  <w:i/>
                  <w:lang w:val="en-US"/>
                </w:rPr>
              </w:ins>
            </m:ctrlPr>
          </m:sSubPr>
          <m:e>
            <m:r>
              <w:ins w:id="748" w:author="Peter Hellström" w:date="2019-10-30T23:05:00Z">
                <w:rPr>
                  <w:rFonts w:ascii="Cambria Math"/>
                  <w:lang w:val="en-US"/>
                </w:rPr>
                <m:t>ϕ</m:t>
              </w:ins>
            </m:r>
          </m:e>
          <m:sub>
            <m:r>
              <w:ins w:id="749" w:author="Peter Hellström" w:date="2019-10-30T23:05:00Z">
                <w:rPr>
                  <w:rFonts w:ascii="Cambria Math"/>
                  <w:lang w:val="en-US"/>
                </w:rPr>
                <m:t>2</m:t>
              </w:ins>
            </m:r>
          </m:sub>
        </m:sSub>
        <m:r>
          <w:ins w:id="750" w:author="Peter Hellström" w:date="2019-10-30T23:05:00Z">
            <w:rPr>
              <w:rFonts w:ascii="Cambria Math"/>
              <w:lang w:val="en-US"/>
            </w:rPr>
            <m:t>B</m:t>
          </w:ins>
        </m:r>
        <m:sSup>
          <m:sSupPr>
            <m:ctrlPr>
              <w:ins w:id="751" w:author="Peter Hellström" w:date="2019-10-30T23:05:00Z">
                <w:rPr>
                  <w:rFonts w:ascii="Cambria Math" w:hAnsi="Cambria Math"/>
                  <w:i/>
                  <w:lang w:val="en-US"/>
                </w:rPr>
              </w:ins>
            </m:ctrlPr>
          </m:sSupPr>
          <m:e>
            <m:r>
              <w:ins w:id="752" w:author="Peter Hellström" w:date="2019-10-30T23:05:00Z">
                <w:rPr>
                  <w:rFonts w:ascii="Cambria Math"/>
                  <w:lang w:val="en-US"/>
                </w:rPr>
                <m:t>λ</m:t>
              </w:ins>
            </m:r>
          </m:e>
          <m:sup>
            <m:r>
              <w:ins w:id="753" w:author="Peter Hellström" w:date="2019-10-30T23:05:00Z">
                <w:rPr>
                  <w:rFonts w:ascii="Cambria Math"/>
                  <w:lang w:val="en-US"/>
                </w:rPr>
                <m:t>t</m:t>
              </w:ins>
            </m:r>
          </m:sup>
        </m:sSup>
      </m:oMath>
      <w:ins w:id="754" w:author="Peter Hellström" w:date="2019-10-30T23:05:00Z">
        <w:r w:rsidR="00F846BC">
          <w:rPr>
            <w:lang w:val="en-US"/>
          </w:rPr>
          <w:t>`</w:t>
        </w:r>
      </w:ins>
    </w:p>
    <w:p w14:paraId="2EDC3074" w14:textId="35AA3ACD" w:rsidR="00F846BC" w:rsidRDefault="00451B9C" w:rsidP="00451B9C">
      <w:pPr>
        <w:rPr>
          <w:ins w:id="755" w:author="Peter Hellström" w:date="2019-10-30T23:05:00Z"/>
          <w:lang w:val="en-US"/>
        </w:rPr>
      </w:pPr>
      <m:oMathPara>
        <m:oMath>
          <m:r>
            <w:ins w:id="756" w:author="Peter Hellström" w:date="2019-10-30T23:05:00Z">
              <w:rPr>
                <w:rFonts w:ascii="Cambria Math"/>
                <w:lang w:val="en-US"/>
              </w:rPr>
              <m:t>Aλ=</m:t>
            </w:ins>
          </m:r>
          <m:sSub>
            <m:sSubPr>
              <m:ctrlPr>
                <w:ins w:id="757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758" w:author="Peter Hellström" w:date="2019-10-30T23:05:00Z">
                  <w:rPr>
                    <w:rFonts w:ascii="Cambria Math"/>
                    <w:lang w:val="en-US"/>
                  </w:rPr>
                  <m:t>ϕ</m:t>
                </w:ins>
              </m:r>
            </m:e>
            <m:sub>
              <m:r>
                <w:ins w:id="759" w:author="Peter Hellström" w:date="2019-10-30T23:05:00Z">
                  <w:rPr>
                    <w:rFonts w:ascii="Cambria Math"/>
                    <w:lang w:val="en-US"/>
                  </w:rPr>
                  <m:t>1</m:t>
                </w:ins>
              </m:r>
            </m:sub>
          </m:sSub>
          <m:r>
            <w:ins w:id="760" w:author="Peter Hellström" w:date="2019-10-30T23:05:00Z">
              <w:rPr>
                <w:rFonts w:ascii="Cambria Math"/>
                <w:lang w:val="en-US"/>
              </w:rPr>
              <m:t>A+</m:t>
            </w:ins>
          </m:r>
          <m:sSub>
            <m:sSubPr>
              <m:ctrlPr>
                <w:ins w:id="761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762" w:author="Peter Hellström" w:date="2019-10-30T23:05:00Z">
                  <w:rPr>
                    <w:rFonts w:ascii="Cambria Math"/>
                    <w:lang w:val="en-US"/>
                  </w:rPr>
                  <m:t>ϕ</m:t>
                </w:ins>
              </m:r>
            </m:e>
            <m:sub>
              <m:r>
                <w:ins w:id="763" w:author="Peter Hellström" w:date="2019-10-30T23:05:00Z">
                  <w:rPr>
                    <w:rFonts w:ascii="Cambria Math"/>
                    <w:lang w:val="en-US"/>
                  </w:rPr>
                  <m:t>2</m:t>
                </w:ins>
              </m:r>
            </m:sub>
          </m:sSub>
          <m:r>
            <w:ins w:id="764" w:author="Peter Hellström" w:date="2019-10-30T23:05:00Z">
              <w:rPr>
                <w:rFonts w:ascii="Cambria Math"/>
                <w:lang w:val="en-US"/>
              </w:rPr>
              <m:t>B</m:t>
            </w:ins>
          </m:r>
          <m:r>
            <w:ins w:id="765" w:author="Peter Hellström" w:date="2019-10-30T23:05:00Z">
              <m:rPr>
                <m:sty m:val="p"/>
              </m:rPr>
              <w:rPr>
                <w:rFonts w:ascii="Cambria Math"/>
                <w:lang w:val="en-US"/>
              </w:rPr>
              <w:br/>
            </w:ins>
          </m:r>
        </m:oMath>
        <m:oMath>
          <m:r>
            <w:ins w:id="766" w:author="Peter Hellström" w:date="2019-10-30T23:05:00Z">
              <w:rPr>
                <w:rFonts w:ascii="Cambria Math"/>
                <w:lang w:val="en-US"/>
              </w:rPr>
              <m:t>Bλ=A</m:t>
            </w:ins>
          </m:r>
        </m:oMath>
      </m:oMathPara>
    </w:p>
    <w:p w14:paraId="503B9294" w14:textId="3C5AC668" w:rsidR="0084504A" w:rsidRDefault="00451B9C" w:rsidP="00451B9C">
      <w:pPr>
        <w:rPr>
          <w:ins w:id="767" w:author="Peter Hellström" w:date="2019-10-30T23:05:00Z"/>
          <w:lang w:val="en-US"/>
        </w:rPr>
      </w:pPr>
      <m:oMathPara>
        <m:oMath>
          <m:r>
            <w:ins w:id="768" w:author="Peter Hellström" w:date="2019-10-30T23:05:00Z">
              <w:rPr>
                <w:rFonts w:ascii="Cambria Math"/>
                <w:lang w:val="en-US"/>
              </w:rPr>
              <m:t>A</m:t>
            </w:ins>
          </m:r>
          <m:d>
            <m:dPr>
              <m:ctrlPr>
                <w:ins w:id="769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dPr>
            <m:e>
              <m:sSub>
                <m:sSubPr>
                  <m:ctrlPr>
                    <w:ins w:id="770" w:author="Peter Hellström" w:date="2019-10-30T23:05:00Z">
                      <w:rPr>
                        <w:rFonts w:ascii="Cambria Math" w:hAnsi="Cambria Math"/>
                        <w:i/>
                        <w:lang w:val="en-US"/>
                      </w:rPr>
                    </w:ins>
                  </m:ctrlPr>
                </m:sSubPr>
                <m:e>
                  <m:r>
                    <w:ins w:id="771" w:author="Peter Hellström" w:date="2019-10-30T23:05:00Z">
                      <w:rPr>
                        <w:rFonts w:ascii="Cambria Math"/>
                        <w:lang w:val="en-US"/>
                      </w:rPr>
                      <m:t>ϕ</m:t>
                    </w:ins>
                  </m:r>
                </m:e>
                <m:sub>
                  <m:r>
                    <w:ins w:id="772" w:author="Peter Hellström" w:date="2019-10-30T23:05:00Z">
                      <w:rPr>
                        <w:rFonts w:ascii="Cambria Math"/>
                        <w:lang w:val="en-US"/>
                      </w:rPr>
                      <m:t>1</m:t>
                    </w:ins>
                  </m:r>
                </m:sub>
              </m:sSub>
              <m:r>
                <w:ins w:id="773" w:author="Peter Hellström" w:date="2019-10-30T23:05:00Z">
                  <w:rPr>
                    <w:rFonts w:ascii="Cambria Math"/>
                    <w:lang w:val="en-US"/>
                  </w:rPr>
                  <m:t>-</m:t>
                </w:ins>
              </m:r>
              <m:r>
                <w:ins w:id="774" w:author="Peter Hellström" w:date="2019-10-30T23:05:00Z">
                  <w:rPr>
                    <w:rFonts w:ascii="Cambria Math"/>
                    <w:lang w:val="en-US"/>
                  </w:rPr>
                  <m:t>λ</m:t>
                </w:ins>
              </m:r>
            </m:e>
          </m:d>
          <m:r>
            <w:ins w:id="775" w:author="Peter Hellström" w:date="2019-10-30T23:05:00Z">
              <w:rPr>
                <w:rFonts w:ascii="Cambria Math"/>
                <w:lang w:val="en-US"/>
              </w:rPr>
              <m:t>+B</m:t>
            </w:ins>
          </m:r>
          <m:sSub>
            <m:sSubPr>
              <m:ctrlPr>
                <w:ins w:id="776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777" w:author="Peter Hellström" w:date="2019-10-30T23:05:00Z">
                  <w:rPr>
                    <w:rFonts w:ascii="Cambria Math"/>
                    <w:lang w:val="en-US"/>
                  </w:rPr>
                  <m:t>ϕ</m:t>
                </w:ins>
              </m:r>
            </m:e>
            <m:sub>
              <m:r>
                <w:ins w:id="778" w:author="Peter Hellström" w:date="2019-10-30T23:05:00Z">
                  <w:rPr>
                    <w:rFonts w:ascii="Cambria Math"/>
                    <w:lang w:val="en-US"/>
                  </w:rPr>
                  <m:t>2</m:t>
                </w:ins>
              </m:r>
            </m:sub>
          </m:sSub>
          <m:r>
            <w:ins w:id="779" w:author="Peter Hellström" w:date="2019-10-30T23:05:00Z">
              <w:rPr>
                <w:rFonts w:ascii="Cambria Math"/>
                <w:lang w:val="en-US"/>
              </w:rPr>
              <m:t>=0</m:t>
            </w:ins>
          </m:r>
          <m:r>
            <w:ins w:id="780" w:author="Peter Hellström" w:date="2019-10-30T23:05:00Z">
              <m:rPr>
                <m:sty m:val="p"/>
              </m:rPr>
              <w:rPr>
                <w:rFonts w:ascii="Cambria Math"/>
                <w:lang w:val="en-US"/>
              </w:rPr>
              <w:br/>
            </w:ins>
          </m:r>
        </m:oMath>
        <m:oMath>
          <m:r>
            <w:ins w:id="781" w:author="Peter Hellström" w:date="2019-10-30T23:05:00Z">
              <w:rPr>
                <w:rFonts w:ascii="Cambria Math"/>
                <w:lang w:val="en-US"/>
              </w:rPr>
              <m:t>A</m:t>
            </w:ins>
          </m:r>
          <m:r>
            <w:ins w:id="782" w:author="Peter Hellström" w:date="2019-10-30T23:05:00Z">
              <w:rPr>
                <w:rFonts w:ascii="Cambria Math"/>
                <w:lang w:val="en-US"/>
              </w:rPr>
              <m:t>-</m:t>
            </w:ins>
          </m:r>
          <m:r>
            <w:ins w:id="783" w:author="Peter Hellström" w:date="2019-10-30T23:05:00Z">
              <w:rPr>
                <w:rFonts w:ascii="Cambria Math"/>
                <w:lang w:val="en-US"/>
              </w:rPr>
              <m:t>Bλ=0</m:t>
            </w:ins>
          </m:r>
        </m:oMath>
      </m:oMathPara>
    </w:p>
    <w:p w14:paraId="187319B3" w14:textId="08875A26" w:rsidR="00112B73" w:rsidRDefault="008D364A" w:rsidP="00451B9C">
      <w:pPr>
        <w:rPr>
          <w:ins w:id="784" w:author="Peter Hellström" w:date="2019-10-30T23:05:00Z"/>
          <w:lang w:val="en-US"/>
        </w:rPr>
      </w:pPr>
      <m:oMathPara>
        <m:oMath>
          <m:d>
            <m:dPr>
              <m:begChr m:val="["/>
              <m:endChr m:val="]"/>
              <m:ctrlPr>
                <w:ins w:id="785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ins w:id="786" w:author="Peter Hellström" w:date="2019-10-30T23:05:00Z">
                      <w:rPr>
                        <w:rFonts w:ascii="Cambria Math" w:hAnsi="Cambria Math"/>
                        <w:i/>
                        <w:lang w:val="en-US"/>
                      </w:rPr>
                    </w:ins>
                  </m:ctrlPr>
                </m:mPr>
                <m:mr>
                  <m:e>
                    <m:sSub>
                      <m:sSubPr>
                        <m:ctrlPr>
                          <w:ins w:id="787" w:author="Peter Hellström" w:date="2019-10-30T23:05:00Z"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w:ins>
                        </m:ctrlPr>
                      </m:sSubPr>
                      <m:e>
                        <m:r>
                          <w:ins w:id="788" w:author="Peter Hellström" w:date="2019-10-30T23:05:00Z">
                            <w:rPr>
                              <w:rFonts w:ascii="Cambria Math"/>
                              <w:lang w:val="en-US"/>
                            </w:rPr>
                            <m:t>ϕ</m:t>
                          </w:ins>
                        </m:r>
                      </m:e>
                      <m:sub>
                        <m:r>
                          <w:ins w:id="789" w:author="Peter Hellström" w:date="2019-10-30T23:05:00Z">
                            <w:rPr>
                              <w:rFonts w:ascii="Cambria Math"/>
                              <w:lang w:val="en-US"/>
                            </w:rPr>
                            <m:t>1</m:t>
                          </w:ins>
                        </m:r>
                      </m:sub>
                    </m:sSub>
                    <m:r>
                      <w:ins w:id="790" w:author="Peter Hellström" w:date="2019-10-30T23:05:00Z">
                        <w:rPr>
                          <w:rFonts w:ascii="Cambria Math"/>
                          <w:lang w:val="en-US"/>
                        </w:rPr>
                        <m:t>-</m:t>
                      </w:ins>
                    </m:r>
                    <m:r>
                      <w:ins w:id="791" w:author="Peter Hellström" w:date="2019-10-30T23:05:00Z">
                        <w:rPr>
                          <w:rFonts w:ascii="Cambria Math"/>
                          <w:lang w:val="en-US"/>
                        </w:rPr>
                        <m:t>λ</m:t>
                      </w:ins>
                    </m:r>
                  </m:e>
                  <m:e>
                    <m:sSub>
                      <m:sSubPr>
                        <m:ctrlPr>
                          <w:ins w:id="792" w:author="Peter Hellström" w:date="2019-10-30T23:05:00Z"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w:ins>
                        </m:ctrlPr>
                      </m:sSubPr>
                      <m:e>
                        <m:r>
                          <w:ins w:id="793" w:author="Peter Hellström" w:date="2019-10-30T23:05:00Z">
                            <w:rPr>
                              <w:rFonts w:ascii="Cambria Math"/>
                              <w:lang w:val="en-US"/>
                            </w:rPr>
                            <m:t>ϕ</m:t>
                          </w:ins>
                        </m:r>
                      </m:e>
                      <m:sub>
                        <m:r>
                          <w:ins w:id="794" w:author="Peter Hellström" w:date="2019-10-30T23:05:00Z">
                            <w:rPr>
                              <w:rFonts w:ascii="Cambria Math"/>
                              <w:lang w:val="en-US"/>
                            </w:rPr>
                            <m:t>2</m:t>
                          </w:ins>
                        </m:r>
                      </m:sub>
                    </m:sSub>
                  </m:e>
                </m:mr>
                <m:mr>
                  <m:e>
                    <m:r>
                      <w:ins w:id="795" w:author="Peter Hellström" w:date="2019-10-30T23:05:00Z">
                        <w:rPr>
                          <w:rFonts w:ascii="Cambria Math"/>
                          <w:lang w:val="en-US"/>
                        </w:rPr>
                        <m:t>1</m:t>
                      </w:ins>
                    </m:r>
                  </m:e>
                  <m:e>
                    <m:r>
                      <w:ins w:id="796" w:author="Peter Hellström" w:date="2019-10-30T23:05:00Z">
                        <w:rPr>
                          <w:rFonts w:ascii="Cambria Math"/>
                          <w:lang w:val="en-US"/>
                        </w:rPr>
                        <m:t>-</m:t>
                      </w:ins>
                    </m:r>
                    <m:r>
                      <w:ins w:id="797" w:author="Peter Hellström" w:date="2019-10-30T23:05:00Z">
                        <w:rPr>
                          <w:rFonts w:ascii="Cambria Math"/>
                          <w:lang w:val="en-US"/>
                        </w:rPr>
                        <m:t>λ</m:t>
                      </w:ins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ins w:id="798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ins w:id="799" w:author="Peter Hellström" w:date="2019-10-30T23:05:00Z">
                      <w:rPr>
                        <w:rFonts w:ascii="Cambria Math" w:hAnsi="Cambria Math"/>
                        <w:i/>
                        <w:lang w:val="en-US"/>
                      </w:rPr>
                    </w:ins>
                  </m:ctrlPr>
                </m:mPr>
                <m:mr>
                  <m:e>
                    <m:r>
                      <w:ins w:id="800" w:author="Peter Hellström" w:date="2019-10-30T23:05:00Z">
                        <w:rPr>
                          <w:rFonts w:ascii="Cambria Math"/>
                          <w:lang w:val="en-US"/>
                        </w:rPr>
                        <m:t>A</m:t>
                      </w:ins>
                    </m:r>
                  </m:e>
                </m:mr>
                <m:mr>
                  <m:e>
                    <m:r>
                      <w:ins w:id="801" w:author="Peter Hellström" w:date="2019-10-30T23:05:00Z">
                        <w:rPr>
                          <w:rFonts w:ascii="Cambria Math"/>
                          <w:lang w:val="en-US"/>
                        </w:rPr>
                        <m:t>B</m:t>
                      </w:ins>
                    </m:r>
                  </m:e>
                </m:mr>
              </m:m>
            </m:e>
          </m:d>
          <m:r>
            <w:ins w:id="802" w:author="Peter Hellström" w:date="2019-10-30T23:05:00Z">
              <w:rPr>
                <w:rFonts w:ascii="Cambria Math"/>
                <w:lang w:val="en-US"/>
              </w:rPr>
              <m:t>=0</m:t>
            </w:ins>
          </m:r>
        </m:oMath>
      </m:oMathPara>
    </w:p>
    <w:p w14:paraId="12ADAB04" w14:textId="77777777" w:rsidR="0084504A" w:rsidRDefault="0084504A" w:rsidP="00F454FA">
      <w:pPr>
        <w:rPr>
          <w:ins w:id="803" w:author="Peter Hellström" w:date="2019-10-30T23:05:00Z"/>
          <w:lang w:val="en-US"/>
        </w:rPr>
      </w:pPr>
      <w:ins w:id="804" w:author="Peter Hellström" w:date="2019-10-30T23:05:00Z">
        <w:r>
          <w:rPr>
            <w:lang w:val="en-US"/>
          </w:rPr>
          <w:t>Set determinant = 0:</w:t>
        </w:r>
      </w:ins>
    </w:p>
    <w:p w14:paraId="2B867AC4" w14:textId="6B4D4ACD" w:rsidR="0084504A" w:rsidRDefault="008D364A" w:rsidP="00451B9C">
      <w:pPr>
        <w:rPr>
          <w:ins w:id="805" w:author="Peter Hellström" w:date="2019-10-30T23:05:00Z"/>
          <w:lang w:val="en-US"/>
        </w:rPr>
      </w:pPr>
      <m:oMathPara>
        <m:oMath>
          <m:func>
            <m:funcPr>
              <m:ctrlPr>
                <w:ins w:id="806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funcPr>
            <m:fName>
              <m:r>
                <w:ins w:id="807" w:author="Peter Hellström" w:date="2019-10-30T23:05:00Z">
                  <w:rPr>
                    <w:rFonts w:ascii="Cambria Math"/>
                    <w:lang w:val="en-US"/>
                  </w:rPr>
                  <m:t>det</m:t>
                </w:ins>
              </m:r>
            </m:fName>
            <m:e>
              <m:d>
                <m:dPr>
                  <m:begChr m:val="["/>
                  <m:endChr m:val="]"/>
                  <m:ctrlPr>
                    <w:ins w:id="808" w:author="Peter Hellström" w:date="2019-10-30T23:05:00Z">
                      <w:rPr>
                        <w:rFonts w:ascii="Cambria Math" w:hAnsi="Cambria Math"/>
                        <w:i/>
                        <w:lang w:val="en-US"/>
                      </w:rPr>
                    </w:ins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ins w:id="809" w:author="Peter Hellström" w:date="2019-10-30T23:05:00Z">
                          <w:rPr>
                            <w:rFonts w:ascii="Cambria Math" w:hAnsi="Cambria Math"/>
                            <w:i/>
                            <w:lang w:val="en-US"/>
                          </w:rPr>
                        </w:ins>
                      </m:ctrlPr>
                    </m:mPr>
                    <m:mr>
                      <m:e>
                        <m:sSub>
                          <m:sSubPr>
                            <m:ctrlPr>
                              <w:ins w:id="810" w:author="Peter Hellström" w:date="2019-10-30T23:05:00Z"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w:ins>
                            </m:ctrlPr>
                          </m:sSubPr>
                          <m:e>
                            <m:r>
                              <w:ins w:id="811" w:author="Peter Hellström" w:date="2019-10-30T23:05:00Z">
                                <w:rPr>
                                  <w:rFonts w:ascii="Cambria Math"/>
                                  <w:lang w:val="en-US"/>
                                </w:rPr>
                                <m:t>ϕ</m:t>
                              </w:ins>
                            </m:r>
                          </m:e>
                          <m:sub>
                            <m:r>
                              <w:ins w:id="812" w:author="Peter Hellström" w:date="2019-10-30T23:05:00Z"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w:ins>
                            </m:r>
                          </m:sub>
                        </m:sSub>
                        <m:r>
                          <w:ins w:id="813" w:author="Peter Hellström" w:date="2019-10-30T23:05:00Z">
                            <w:rPr>
                              <w:rFonts w:ascii="Cambria Math"/>
                              <w:lang w:val="en-US"/>
                            </w:rPr>
                            <m:t>-</m:t>
                          </w:ins>
                        </m:r>
                        <m:r>
                          <w:ins w:id="814" w:author="Peter Hellström" w:date="2019-10-30T23:05:00Z">
                            <w:rPr>
                              <w:rFonts w:ascii="Cambria Math"/>
                              <w:lang w:val="en-US"/>
                            </w:rPr>
                            <m:t>λ</m:t>
                          </w:ins>
                        </m:r>
                      </m:e>
                      <m:e>
                        <m:sSub>
                          <m:sSubPr>
                            <m:ctrlPr>
                              <w:ins w:id="815" w:author="Peter Hellström" w:date="2019-10-30T23:05:00Z"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w:ins>
                            </m:ctrlPr>
                          </m:sSubPr>
                          <m:e>
                            <m:r>
                              <w:ins w:id="816" w:author="Peter Hellström" w:date="2019-10-30T23:05:00Z">
                                <w:rPr>
                                  <w:rFonts w:ascii="Cambria Math"/>
                                  <w:lang w:val="en-US"/>
                                </w:rPr>
                                <m:t>ϕ</m:t>
                              </w:ins>
                            </m:r>
                          </m:e>
                          <m:sub>
                            <m:r>
                              <w:ins w:id="817" w:author="Peter Hellström" w:date="2019-10-30T23:05:00Z">
                                <w:rPr>
                                  <w:rFonts w:ascii="Cambria Math"/>
                                  <w:lang w:val="en-US"/>
                                </w:rPr>
                                <m:t>2</m:t>
                              </w:ins>
                            </m:r>
                          </m:sub>
                        </m:sSub>
                      </m:e>
                    </m:mr>
                    <m:mr>
                      <m:e>
                        <m:r>
                          <w:ins w:id="818" w:author="Peter Hellström" w:date="2019-10-30T23:05:00Z">
                            <w:rPr>
                              <w:rFonts w:ascii="Cambria Math"/>
                              <w:lang w:val="en-US"/>
                            </w:rPr>
                            <m:t>1</m:t>
                          </w:ins>
                        </m:r>
                      </m:e>
                      <m:e>
                        <m:r>
                          <w:ins w:id="819" w:author="Peter Hellström" w:date="2019-10-30T23:05:00Z">
                            <w:rPr>
                              <w:rFonts w:ascii="Cambria Math"/>
                              <w:lang w:val="en-US"/>
                            </w:rPr>
                            <m:t>0</m:t>
                          </w:ins>
                        </m:r>
                      </m:e>
                    </m:mr>
                  </m:m>
                </m:e>
              </m:d>
            </m:e>
          </m:func>
          <m:r>
            <w:ins w:id="820" w:author="Peter Hellström" w:date="2019-10-30T23:05:00Z">
              <w:rPr>
                <w:rFonts w:ascii="Cambria Math"/>
                <w:lang w:val="en-US"/>
              </w:rPr>
              <m:t>=0</m:t>
            </w:ins>
          </m:r>
        </m:oMath>
      </m:oMathPara>
    </w:p>
    <w:p w14:paraId="61208186" w14:textId="77777777" w:rsidR="0084504A" w:rsidRDefault="0084504A" w:rsidP="00F454FA">
      <w:pPr>
        <w:rPr>
          <w:ins w:id="821" w:author="Peter Hellström" w:date="2019-10-30T23:05:00Z"/>
          <w:lang w:val="en-US"/>
        </w:rPr>
      </w:pPr>
      <w:ins w:id="822" w:author="Peter Hellström" w:date="2019-10-30T23:05:00Z">
        <w:r>
          <w:rPr>
            <w:lang w:val="en-US"/>
          </w:rPr>
          <w:t>Calculate determinant and set to zero:</w:t>
        </w:r>
      </w:ins>
    </w:p>
    <w:p w14:paraId="3715E718" w14:textId="77777777" w:rsidR="000B6645" w:rsidRDefault="000B6645" w:rsidP="00F454FA">
      <w:pPr>
        <w:rPr>
          <w:ins w:id="823" w:author="Peter Hellström" w:date="2019-10-30T23:05:00Z"/>
          <w:lang w:val="en-US"/>
        </w:rPr>
      </w:pPr>
      <w:ins w:id="824" w:author="Peter Hellström" w:date="2019-10-30T23:05:00Z">
        <w:r>
          <w:rPr>
            <w:lang w:val="en-US"/>
          </w:rPr>
          <w:t>(recall that the determinant for a 2x2 matrix is calculated as)</w:t>
        </w:r>
      </w:ins>
    </w:p>
    <w:p w14:paraId="5E4F4F65" w14:textId="46F7720F" w:rsidR="000B6645" w:rsidRDefault="00451B9C" w:rsidP="00451B9C">
      <w:pPr>
        <w:rPr>
          <w:ins w:id="825" w:author="Peter Hellström" w:date="2019-10-30T23:05:00Z"/>
          <w:lang w:val="en-US"/>
        </w:rPr>
      </w:pPr>
      <m:oMathPara>
        <m:oMath>
          <m:r>
            <w:ins w:id="826" w:author="Peter Hellström" w:date="2019-10-30T23:05:00Z">
              <m:rPr>
                <m:sty m:val="bi"/>
              </m:rPr>
              <w:rPr>
                <w:rFonts w:ascii="Cambria Math"/>
                <w:lang w:val="en-US"/>
              </w:rPr>
              <m:t>A</m:t>
            </w:ins>
          </m:r>
          <m:r>
            <w:ins w:id="827" w:author="Peter Hellström" w:date="2019-10-30T23:05:00Z">
              <w:rPr>
                <w:rFonts w:ascii="Cambria Math"/>
                <w:lang w:val="en-US"/>
              </w:rPr>
              <m:t>=</m:t>
            </w:ins>
          </m:r>
          <m:d>
            <m:dPr>
              <m:begChr m:val="["/>
              <m:endChr m:val="]"/>
              <m:ctrlPr>
                <w:ins w:id="828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ins w:id="829" w:author="Peter Hellström" w:date="2019-10-30T23:05:00Z">
                      <w:rPr>
                        <w:rFonts w:ascii="Cambria Math" w:hAnsi="Cambria Math"/>
                        <w:i/>
                        <w:lang w:val="en-US"/>
                      </w:rPr>
                    </w:ins>
                  </m:ctrlPr>
                </m:mPr>
                <m:mr>
                  <m:e>
                    <m:r>
                      <w:ins w:id="830" w:author="Peter Hellström" w:date="2019-10-30T23:05:00Z">
                        <w:rPr>
                          <w:rFonts w:ascii="Cambria Math"/>
                          <w:lang w:val="en-US"/>
                        </w:rPr>
                        <m:t>a</m:t>
                      </w:ins>
                    </m:r>
                  </m:e>
                  <m:e>
                    <m:r>
                      <w:ins w:id="831" w:author="Peter Hellström" w:date="2019-10-30T23:05:00Z">
                        <w:rPr>
                          <w:rFonts w:ascii="Cambria Math"/>
                          <w:lang w:val="en-US"/>
                        </w:rPr>
                        <m:t>b</m:t>
                      </w:ins>
                    </m:r>
                  </m:e>
                </m:mr>
                <m:mr>
                  <m:e>
                    <m:r>
                      <w:ins w:id="832" w:author="Peter Hellström" w:date="2019-10-30T23:05:00Z">
                        <w:rPr>
                          <w:rFonts w:ascii="Cambria Math"/>
                          <w:lang w:val="en-US"/>
                        </w:rPr>
                        <m:t>c</m:t>
                      </w:ins>
                    </m:r>
                  </m:e>
                  <m:e>
                    <m:r>
                      <w:ins w:id="833" w:author="Peter Hellström" w:date="2019-10-30T23:05:00Z">
                        <w:rPr>
                          <w:rFonts w:ascii="Cambria Math"/>
                          <w:lang w:val="en-US"/>
                        </w:rPr>
                        <m:t>d</m:t>
                      </w:ins>
                    </m:r>
                  </m:e>
                </m:mr>
              </m:m>
            </m:e>
          </m:d>
          <m:r>
            <w:ins w:id="834" w:author="Peter Hellström" w:date="2019-10-30T23:05:00Z">
              <m:rPr>
                <m:sty m:val="p"/>
              </m:rPr>
              <w:rPr>
                <w:rFonts w:ascii="Cambria Math"/>
                <w:lang w:val="en-US"/>
              </w:rPr>
              <w:br/>
            </w:ins>
          </m:r>
        </m:oMath>
        <m:oMath>
          <m:func>
            <m:funcPr>
              <m:ctrlPr>
                <w:ins w:id="835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funcPr>
            <m:fName>
              <m:r>
                <w:ins w:id="836" w:author="Peter Hellström" w:date="2019-10-30T23:05:00Z">
                  <w:rPr>
                    <w:rFonts w:ascii="Cambria Math"/>
                    <w:lang w:val="en-US"/>
                  </w:rPr>
                  <m:t>det</m:t>
                </w:ins>
              </m:r>
            </m:fName>
            <m:e>
              <m:d>
                <m:dPr>
                  <m:ctrlPr>
                    <w:ins w:id="837" w:author="Peter Hellström" w:date="2019-10-30T23:05:00Z">
                      <w:rPr>
                        <w:rFonts w:ascii="Cambria Math" w:hAnsi="Cambria Math"/>
                        <w:i/>
                        <w:lang w:val="en-US"/>
                      </w:rPr>
                    </w:ins>
                  </m:ctrlPr>
                </m:dPr>
                <m:e>
                  <m:r>
                    <w:ins w:id="838" w:author="Peter Hellström" w:date="2019-10-30T23:05:00Z">
                      <m:rPr>
                        <m:sty m:val="bi"/>
                      </m:rPr>
                      <w:rPr>
                        <w:rFonts w:ascii="Cambria Math"/>
                        <w:lang w:val="en-US"/>
                      </w:rPr>
                      <m:t>A</m:t>
                    </w:ins>
                  </m:r>
                </m:e>
              </m:d>
            </m:e>
          </m:func>
          <m:r>
            <w:ins w:id="839" w:author="Peter Hellström" w:date="2019-10-30T23:05:00Z">
              <w:rPr>
                <w:rFonts w:ascii="Cambria Math"/>
                <w:lang w:val="en-US"/>
              </w:rPr>
              <m:t>=ad</m:t>
            </w:ins>
          </m:r>
          <m:r>
            <w:ins w:id="840" w:author="Peter Hellström" w:date="2019-10-30T23:05:00Z">
              <w:rPr>
                <w:rFonts w:ascii="Cambria Math"/>
                <w:lang w:val="en-US"/>
              </w:rPr>
              <m:t>-</m:t>
            </w:ins>
          </m:r>
          <m:r>
            <w:ins w:id="841" w:author="Peter Hellström" w:date="2019-10-30T23:05:00Z">
              <w:rPr>
                <w:rFonts w:ascii="Cambria Math"/>
                <w:lang w:val="en-US"/>
              </w:rPr>
              <m:t>bc</m:t>
            </w:ins>
          </m:r>
        </m:oMath>
      </m:oMathPara>
    </w:p>
    <w:p w14:paraId="23A5C111" w14:textId="77777777" w:rsidR="000B6645" w:rsidRDefault="000B6645" w:rsidP="00F454FA">
      <w:pPr>
        <w:rPr>
          <w:ins w:id="842" w:author="Peter Hellström" w:date="2019-10-30T23:05:00Z"/>
          <w:lang w:val="en-US"/>
        </w:rPr>
      </w:pPr>
      <w:ins w:id="843" w:author="Peter Hellström" w:date="2019-10-30T23:05:00Z">
        <w:r>
          <w:rPr>
            <w:lang w:val="en-US"/>
          </w:rPr>
          <w:t>Which gives us</w:t>
        </w:r>
      </w:ins>
    </w:p>
    <w:p w14:paraId="28EC67D1" w14:textId="26ACCB3E" w:rsidR="000B6645" w:rsidRDefault="00451B9C" w:rsidP="00451B9C">
      <w:pPr>
        <w:rPr>
          <w:ins w:id="844" w:author="Peter Hellström" w:date="2019-10-30T23:05:00Z"/>
          <w:lang w:val="en-US"/>
        </w:rPr>
      </w:pPr>
      <m:oMathPara>
        <m:oMath>
          <m:r>
            <w:ins w:id="845" w:author="Peter Hellström" w:date="2019-10-30T23:05:00Z">
              <w:rPr>
                <w:rFonts w:ascii="Cambria Math"/>
                <w:lang w:val="en-US"/>
              </w:rPr>
              <w:lastRenderedPageBreak/>
              <m:t>-</m:t>
            </w:ins>
          </m:r>
          <m:r>
            <w:ins w:id="846" w:author="Peter Hellström" w:date="2019-10-30T23:05:00Z">
              <w:rPr>
                <w:rFonts w:ascii="Cambria Math"/>
                <w:lang w:val="en-US"/>
              </w:rPr>
              <m:t>λ</m:t>
            </w:ins>
          </m:r>
          <m:d>
            <m:dPr>
              <m:ctrlPr>
                <w:ins w:id="847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dPr>
            <m:e>
              <m:sSub>
                <m:sSubPr>
                  <m:ctrlPr>
                    <w:ins w:id="848" w:author="Peter Hellström" w:date="2019-10-30T23:05:00Z">
                      <w:rPr>
                        <w:rFonts w:ascii="Cambria Math" w:hAnsi="Cambria Math"/>
                        <w:i/>
                        <w:lang w:val="en-US"/>
                      </w:rPr>
                    </w:ins>
                  </m:ctrlPr>
                </m:sSubPr>
                <m:e>
                  <m:r>
                    <w:ins w:id="849" w:author="Peter Hellström" w:date="2019-10-30T23:05:00Z">
                      <w:rPr>
                        <w:rFonts w:ascii="Cambria Math"/>
                        <w:lang w:val="en-US"/>
                      </w:rPr>
                      <m:t>ϕ</m:t>
                    </w:ins>
                  </m:r>
                </m:e>
                <m:sub>
                  <m:r>
                    <w:ins w:id="850" w:author="Peter Hellström" w:date="2019-10-30T23:05:00Z">
                      <w:rPr>
                        <w:rFonts w:ascii="Cambria Math"/>
                        <w:lang w:val="en-US"/>
                      </w:rPr>
                      <m:t>1</m:t>
                    </w:ins>
                  </m:r>
                </m:sub>
              </m:sSub>
              <m:r>
                <w:ins w:id="851" w:author="Peter Hellström" w:date="2019-10-30T23:05:00Z">
                  <w:rPr>
                    <w:rFonts w:ascii="Cambria Math"/>
                    <w:lang w:val="en-US"/>
                  </w:rPr>
                  <m:t>-</m:t>
                </w:ins>
              </m:r>
              <m:r>
                <w:ins w:id="852" w:author="Peter Hellström" w:date="2019-10-30T23:05:00Z">
                  <w:rPr>
                    <w:rFonts w:ascii="Cambria Math"/>
                    <w:lang w:val="en-US"/>
                  </w:rPr>
                  <m:t>λ</m:t>
                </w:ins>
              </m:r>
            </m:e>
          </m:d>
          <m:r>
            <w:ins w:id="853" w:author="Peter Hellström" w:date="2019-10-30T23:05:00Z">
              <w:rPr>
                <w:rFonts w:ascii="Cambria Math"/>
                <w:lang w:val="en-US"/>
              </w:rPr>
              <m:t>-</m:t>
            </w:ins>
          </m:r>
          <m:sSub>
            <m:sSubPr>
              <m:ctrlPr>
                <w:ins w:id="854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855" w:author="Peter Hellström" w:date="2019-10-30T23:05:00Z">
                  <w:rPr>
                    <w:rFonts w:ascii="Cambria Math"/>
                    <w:lang w:val="en-US"/>
                  </w:rPr>
                  <m:t>ϕ</m:t>
                </w:ins>
              </m:r>
            </m:e>
            <m:sub>
              <m:r>
                <w:ins w:id="856" w:author="Peter Hellström" w:date="2019-10-30T23:05:00Z">
                  <w:rPr>
                    <w:rFonts w:ascii="Cambria Math"/>
                    <w:lang w:val="en-US"/>
                  </w:rPr>
                  <m:t>2</m:t>
                </w:ins>
              </m:r>
            </m:sub>
          </m:sSub>
          <m:r>
            <w:ins w:id="857" w:author="Peter Hellström" w:date="2019-10-30T23:05:00Z">
              <w:rPr>
                <w:rFonts w:ascii="Cambria Math"/>
                <w:lang w:val="en-US"/>
              </w:rPr>
              <m:t>=0</m:t>
            </w:ins>
          </m:r>
        </m:oMath>
      </m:oMathPara>
    </w:p>
    <w:p w14:paraId="10579113" w14:textId="77777777" w:rsidR="000B6645" w:rsidRDefault="000B6645" w:rsidP="00F454FA">
      <w:pPr>
        <w:rPr>
          <w:ins w:id="858" w:author="Peter Hellström" w:date="2019-10-30T23:05:00Z"/>
          <w:lang w:val="en-US"/>
        </w:rPr>
      </w:pPr>
      <w:ins w:id="859" w:author="Peter Hellström" w:date="2019-10-30T23:05:00Z">
        <w:r>
          <w:rPr>
            <w:lang w:val="en-US"/>
          </w:rPr>
          <w:t>Rearranging</w:t>
        </w:r>
      </w:ins>
    </w:p>
    <w:p w14:paraId="0A6538B5" w14:textId="33DCD6D1" w:rsidR="000B6645" w:rsidRDefault="008D364A" w:rsidP="00451B9C">
      <w:pPr>
        <w:rPr>
          <w:ins w:id="860" w:author="Peter Hellström" w:date="2019-10-30T23:05:00Z"/>
          <w:lang w:val="en-US"/>
        </w:rPr>
      </w:pPr>
      <m:oMathPara>
        <m:oMath>
          <m:sSup>
            <m:sSupPr>
              <m:ctrlPr>
                <w:ins w:id="861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pPr>
            <m:e>
              <m:r>
                <w:ins w:id="862" w:author="Peter Hellström" w:date="2019-10-30T23:05:00Z">
                  <w:rPr>
                    <w:rFonts w:ascii="Cambria Math"/>
                    <w:lang w:val="en-US"/>
                  </w:rPr>
                  <m:t>λ</m:t>
                </w:ins>
              </m:r>
            </m:e>
            <m:sup>
              <m:r>
                <w:ins w:id="863" w:author="Peter Hellström" w:date="2019-10-30T23:05:00Z">
                  <w:rPr>
                    <w:rFonts w:ascii="Cambria Math"/>
                    <w:lang w:val="en-US"/>
                  </w:rPr>
                  <m:t>2</m:t>
                </w:ins>
              </m:r>
            </m:sup>
          </m:sSup>
          <m:r>
            <w:ins w:id="864" w:author="Peter Hellström" w:date="2019-10-30T23:05:00Z">
              <w:rPr>
                <w:rFonts w:ascii="Cambria Math"/>
                <w:lang w:val="en-US"/>
              </w:rPr>
              <m:t>-</m:t>
            </w:ins>
          </m:r>
          <m:sSub>
            <m:sSubPr>
              <m:ctrlPr>
                <w:ins w:id="865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866" w:author="Peter Hellström" w:date="2019-10-30T23:05:00Z">
                  <w:rPr>
                    <w:rFonts w:ascii="Cambria Math"/>
                    <w:lang w:val="en-US"/>
                  </w:rPr>
                  <m:t>ϕ</m:t>
                </w:ins>
              </m:r>
            </m:e>
            <m:sub>
              <m:r>
                <w:ins w:id="867" w:author="Peter Hellström" w:date="2019-10-30T23:05:00Z">
                  <w:rPr>
                    <w:rFonts w:ascii="Cambria Math"/>
                    <w:lang w:val="en-US"/>
                  </w:rPr>
                  <m:t>1</m:t>
                </w:ins>
              </m:r>
            </m:sub>
          </m:sSub>
          <m:r>
            <w:ins w:id="868" w:author="Peter Hellström" w:date="2019-10-30T23:05:00Z">
              <w:rPr>
                <w:rFonts w:ascii="Cambria Math"/>
                <w:lang w:val="en-US"/>
              </w:rPr>
              <m:t>λ</m:t>
            </w:ins>
          </m:r>
          <m:r>
            <w:ins w:id="869" w:author="Peter Hellström" w:date="2019-10-30T23:05:00Z">
              <w:rPr>
                <w:rFonts w:ascii="Cambria Math"/>
                <w:lang w:val="en-US"/>
              </w:rPr>
              <m:t>-</m:t>
            </w:ins>
          </m:r>
          <m:sSub>
            <m:sSubPr>
              <m:ctrlPr>
                <w:ins w:id="870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871" w:author="Peter Hellström" w:date="2019-10-30T23:05:00Z">
                  <w:rPr>
                    <w:rFonts w:ascii="Cambria Math"/>
                    <w:lang w:val="en-US"/>
                  </w:rPr>
                  <m:t>ϕ</m:t>
                </w:ins>
              </m:r>
            </m:e>
            <m:sub>
              <m:r>
                <w:ins w:id="872" w:author="Peter Hellström" w:date="2019-10-30T23:05:00Z">
                  <w:rPr>
                    <w:rFonts w:ascii="Cambria Math"/>
                    <w:lang w:val="en-US"/>
                  </w:rPr>
                  <m:t>2</m:t>
                </w:ins>
              </m:r>
            </m:sub>
          </m:sSub>
          <m:r>
            <w:ins w:id="873" w:author="Peter Hellström" w:date="2019-10-30T23:05:00Z">
              <w:rPr>
                <w:rFonts w:ascii="Cambria Math"/>
                <w:lang w:val="en-US"/>
              </w:rPr>
              <m:t>=0</m:t>
            </w:ins>
          </m:r>
        </m:oMath>
      </m:oMathPara>
    </w:p>
    <w:p w14:paraId="683D3112" w14:textId="77777777" w:rsidR="000B6645" w:rsidRDefault="000B6645" w:rsidP="00F454FA">
      <w:pPr>
        <w:rPr>
          <w:ins w:id="874" w:author="Peter Hellström" w:date="2019-10-30T23:05:00Z"/>
          <w:lang w:val="en-US"/>
        </w:rPr>
      </w:pPr>
      <w:ins w:id="875" w:author="Peter Hellström" w:date="2019-10-30T23:05:00Z">
        <w:r>
          <w:rPr>
            <w:lang w:val="en-US"/>
          </w:rPr>
          <w:t>Which</w:t>
        </w:r>
      </w:ins>
      <w:r>
        <w:rPr>
          <w:lang w:val="en-US"/>
        </w:rPr>
        <w:t xml:space="preserve"> has two roots</w:t>
      </w:r>
    </w:p>
    <w:p w14:paraId="0E907E05" w14:textId="7386E098" w:rsidR="000B6645" w:rsidRPr="00F454FA" w:rsidRDefault="008D364A" w:rsidP="00451B9C">
      <w:pPr>
        <w:rPr>
          <w:ins w:id="876" w:author="Peter Hellström" w:date="2019-10-30T23:05:00Z"/>
          <w:lang w:val="en-US"/>
        </w:rPr>
      </w:pPr>
      <m:oMathPara>
        <m:oMath>
          <m:sSub>
            <m:sSubPr>
              <m:ctrlPr>
                <w:ins w:id="877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878" w:author="Peter Hellström" w:date="2019-10-30T23:05:00Z">
                  <w:rPr>
                    <w:rFonts w:ascii="Cambria Math"/>
                    <w:lang w:val="en-US"/>
                  </w:rPr>
                  <m:t>λ</m:t>
                </w:ins>
              </m:r>
            </m:e>
            <m:sub>
              <m:r>
                <w:ins w:id="879" w:author="Peter Hellström" w:date="2019-10-30T23:05:00Z">
                  <w:rPr>
                    <w:rFonts w:ascii="Cambria Math"/>
                    <w:lang w:val="en-US"/>
                  </w:rPr>
                  <m:t>1,2</m:t>
                </w:ins>
              </m:r>
            </m:sub>
          </m:sSub>
          <m:r>
            <w:ins w:id="880" w:author="Peter Hellström" w:date="2019-10-30T23:05:00Z">
              <w:rPr>
                <w:rFonts w:ascii="Cambria Math"/>
                <w:lang w:val="en-US"/>
              </w:rPr>
              <m:t>=</m:t>
            </w:ins>
          </m:r>
          <m:f>
            <m:fPr>
              <m:ctrlPr>
                <w:ins w:id="881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fPr>
            <m:num>
              <m:sSub>
                <m:sSubPr>
                  <m:ctrlPr>
                    <w:ins w:id="882" w:author="Peter Hellström" w:date="2019-10-30T23:05:00Z">
                      <w:rPr>
                        <w:rFonts w:ascii="Cambria Math" w:hAnsi="Cambria Math"/>
                        <w:i/>
                        <w:lang w:val="en-US"/>
                      </w:rPr>
                    </w:ins>
                  </m:ctrlPr>
                </m:sSubPr>
                <m:e>
                  <m:r>
                    <w:ins w:id="883" w:author="Peter Hellström" w:date="2019-10-30T23:05:00Z">
                      <w:rPr>
                        <w:rFonts w:ascii="Cambria Math"/>
                        <w:lang w:val="en-US"/>
                      </w:rPr>
                      <m:t>ϕ</m:t>
                    </w:ins>
                  </m:r>
                </m:e>
                <m:sub>
                  <m:r>
                    <w:ins w:id="884" w:author="Peter Hellström" w:date="2019-10-30T23:05:00Z">
                      <w:rPr>
                        <w:rFonts w:ascii="Cambria Math"/>
                        <w:lang w:val="en-US"/>
                      </w:rPr>
                      <m:t>1</m:t>
                    </w:ins>
                  </m:r>
                </m:sub>
              </m:sSub>
              <m:r>
                <w:ins w:id="885" w:author="Peter Hellström" w:date="2019-10-30T23:05:00Z">
                  <w:rPr>
                    <w:rFonts w:ascii="Cambria Math"/>
                    <w:lang w:val="en-US"/>
                  </w:rPr>
                  <m:t>+</m:t>
                </w:ins>
              </m:r>
              <m:rad>
                <m:radPr>
                  <m:degHide m:val="1"/>
                  <m:ctrlPr>
                    <w:ins w:id="886" w:author="Peter Hellström" w:date="2019-10-30T23:05:00Z">
                      <w:rPr>
                        <w:rFonts w:ascii="Cambria Math" w:hAnsi="Cambria Math"/>
                        <w:i/>
                        <w:lang w:val="en-US"/>
                      </w:rPr>
                    </w:ins>
                  </m:ctrlPr>
                </m:radPr>
                <m:deg/>
                <m:e>
                  <m:sSubSup>
                    <m:sSubSupPr>
                      <m:ctrlPr>
                        <w:ins w:id="887" w:author="Peter Hellström" w:date="2019-10-30T23:05:00Z">
                          <w:rPr>
                            <w:rFonts w:ascii="Cambria Math" w:hAnsi="Cambria Math"/>
                            <w:i/>
                            <w:lang w:val="en-US"/>
                          </w:rPr>
                        </w:ins>
                      </m:ctrlPr>
                    </m:sSubSupPr>
                    <m:e>
                      <m:r>
                        <w:ins w:id="888" w:author="Peter Hellström" w:date="2019-10-30T23:05:00Z">
                          <w:rPr>
                            <w:rFonts w:ascii="Cambria Math"/>
                            <w:lang w:val="en-US"/>
                          </w:rPr>
                          <m:t>ϕ</m:t>
                        </w:ins>
                      </m:r>
                    </m:e>
                    <m:sub>
                      <m:r>
                        <w:ins w:id="889" w:author="Peter Hellström" w:date="2019-10-30T23:05:00Z">
                          <w:rPr>
                            <w:rFonts w:ascii="Cambria Math"/>
                            <w:lang w:val="en-US"/>
                          </w:rPr>
                          <m:t>1</m:t>
                        </w:ins>
                      </m:r>
                    </m:sub>
                    <m:sup>
                      <m:r>
                        <w:ins w:id="890" w:author="Peter Hellström" w:date="2019-10-30T23:05:00Z">
                          <w:rPr>
                            <w:rFonts w:ascii="Cambria Math"/>
                            <w:lang w:val="en-US"/>
                          </w:rPr>
                          <m:t>2</m:t>
                        </w:ins>
                      </m:r>
                    </m:sup>
                  </m:sSubSup>
                  <m:r>
                    <w:ins w:id="891" w:author="Peter Hellström" w:date="2019-10-30T23:05:00Z">
                      <w:rPr>
                        <w:rFonts w:ascii="Cambria Math"/>
                        <w:lang w:val="en-US"/>
                      </w:rPr>
                      <m:t>-</m:t>
                    </w:ins>
                  </m:r>
                  <m:r>
                    <w:ins w:id="892" w:author="Peter Hellström" w:date="2019-10-30T23:05:00Z">
                      <w:rPr>
                        <w:rFonts w:ascii="Cambria Math"/>
                        <w:lang w:val="en-US"/>
                      </w:rPr>
                      <m:t>4</m:t>
                    </w:ins>
                  </m:r>
                  <m:sSub>
                    <m:sSubPr>
                      <m:ctrlPr>
                        <w:ins w:id="893" w:author="Peter Hellström" w:date="2019-10-30T23:05:00Z">
                          <w:rPr>
                            <w:rFonts w:ascii="Cambria Math" w:hAnsi="Cambria Math"/>
                            <w:i/>
                            <w:lang w:val="en-US"/>
                          </w:rPr>
                        </w:ins>
                      </m:ctrlPr>
                    </m:sSubPr>
                    <m:e>
                      <m:r>
                        <w:ins w:id="894" w:author="Peter Hellström" w:date="2019-10-30T23:05:00Z">
                          <w:rPr>
                            <w:rFonts w:ascii="Cambria Math"/>
                            <w:lang w:val="en-US"/>
                          </w:rPr>
                          <m:t>ϕ</m:t>
                        </w:ins>
                      </m:r>
                    </m:e>
                    <m:sub>
                      <m:r>
                        <w:ins w:id="895" w:author="Peter Hellström" w:date="2019-10-30T23:05:00Z">
                          <w:rPr>
                            <w:rFonts w:ascii="Cambria Math"/>
                            <w:lang w:val="en-US"/>
                          </w:rPr>
                          <m:t>2</m:t>
                        </w:ins>
                      </m:r>
                    </m:sub>
                  </m:sSub>
                </m:e>
              </m:rad>
            </m:num>
            <m:den>
              <m:r>
                <w:ins w:id="896" w:author="Peter Hellström" w:date="2019-10-30T23:05:00Z">
                  <w:rPr>
                    <w:rFonts w:ascii="Cambria Math"/>
                    <w:lang w:val="en-US"/>
                  </w:rPr>
                  <m:t>2</m:t>
                </w:ins>
              </m:r>
            </m:den>
          </m:f>
        </m:oMath>
      </m:oMathPara>
    </w:p>
    <w:p w14:paraId="583F50AB" w14:textId="499CE104" w:rsidR="008A5C97" w:rsidRDefault="000B6645" w:rsidP="00451B9C">
      <w:pPr>
        <w:rPr>
          <w:lang w:val="en-US"/>
        </w:rPr>
      </w:pPr>
      <w:ins w:id="897" w:author="Peter Hellström" w:date="2019-10-30T23:05:00Z">
        <w:r>
          <w:rPr>
            <w:lang w:val="en-US"/>
          </w:rPr>
          <w:t xml:space="preserve">The solutions </w:t>
        </w: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</m:oMath>
        <w:r>
          <w:rPr>
            <w:lang w:val="en-US"/>
          </w:rPr>
          <w:t xml:space="preserve">are called </w:t>
        </w:r>
        <w:r w:rsidRPr="000B6645">
          <w:rPr>
            <w:i/>
            <w:lang w:val="en-US"/>
          </w:rPr>
          <w:t>eigenvalues</w:t>
        </w:r>
        <w:r>
          <w:rPr>
            <w:lang w:val="en-US"/>
          </w:rPr>
          <w:t xml:space="preserve">. The dynamics of the system is characterized by the magnitude of the eigenvalues. If the discriminant </w:t>
        </w: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ϕ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  <m:sup>
              <m:r>
                <w:rPr>
                  <w:rFonts w:ascii="Cambria Math"/>
                  <w:lang w:val="en-US"/>
                </w:rPr>
                <m:t>2</m:t>
              </m:r>
            </m:sup>
          </m:sSubSup>
          <m:r>
            <w:rPr>
              <w:rFonts w:ascii="Cambria Math"/>
              <w:lang w:val="en-US"/>
            </w:rPr>
            <m:t>-</m:t>
          </m:r>
          <m:r>
            <w:rPr>
              <w:rFonts w:ascii="Cambria Math"/>
              <w:lang w:val="en-US"/>
            </w:rPr>
            <m:t>4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ϕ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</m:oMath>
        <w:r>
          <w:rPr>
            <w:lang w:val="en-US"/>
          </w:rPr>
          <w:t>is negative, the eigenvalues are given by a pair of complex conjugates</w:t>
        </w:r>
        <w:r w:rsidR="00840B01">
          <w:rPr>
            <w:lang w:val="en-US"/>
          </w:rPr>
          <w:t xml:space="preserve"> of the form</w:t>
        </w:r>
      </w:ins>
      <w:r>
        <w:rPr>
          <w:lang w:val="en-US"/>
        </w:rPr>
        <w:t>:</w:t>
      </w:r>
    </w:p>
    <w:p w14:paraId="10069B92" w14:textId="046F7E44" w:rsidR="008A5C97" w:rsidRDefault="008D364A" w:rsidP="00451B9C">
      <w:pPr>
        <w:rPr>
          <w:position w:val="-30"/>
          <w:lang w:val="en-US"/>
          <w:rPrChange w:id="898" w:author="Peter Hellström" w:date="2019-10-30T23:05:00Z">
            <w:rPr>
              <w:lang w:val="en-US"/>
            </w:rPr>
          </w:rPrChange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λ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=a+bi</m:t>
          </m:r>
          <m:r>
            <m:rPr>
              <m:sty m:val="p"/>
            </m:rPr>
            <w:rPr>
              <w:rFonts w:asci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λ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r>
            <w:rPr>
              <w:rFonts w:ascii="Cambria Math"/>
              <w:lang w:val="en-US"/>
            </w:rPr>
            <m:t>=a</m:t>
          </m:r>
          <m:r>
            <w:rPr>
              <w:rFonts w:ascii="Cambria Math"/>
              <w:lang w:val="en-US"/>
            </w:rPr>
            <m:t>-</m:t>
          </m:r>
          <m:r>
            <w:rPr>
              <w:rFonts w:ascii="Cambria Math"/>
              <w:lang w:val="en-US"/>
            </w:rPr>
            <m:t>bi</m:t>
          </m:r>
        </m:oMath>
      </m:oMathPara>
    </w:p>
    <w:p w14:paraId="688AF5A5" w14:textId="4F05B648" w:rsidR="000B6645" w:rsidRDefault="008A5C97">
      <w:pPr>
        <w:rPr>
          <w:ins w:id="899" w:author="Peter Hellström" w:date="2019-10-30T23:05:00Z"/>
          <w:lang w:val="en-US"/>
        </w:rPr>
      </w:pPr>
      <w:del w:id="900" w:author="Peter Hellström" w:date="2019-10-30T23:05:00Z">
        <w:r>
          <w:rPr>
            <w:lang w:val="en-US"/>
          </w:rPr>
          <w:delText>Real</w:delText>
        </w:r>
      </w:del>
      <w:ins w:id="901" w:author="Peter Hellström" w:date="2019-10-30T23:05:00Z">
        <w:r w:rsidR="00840B01">
          <w:rPr>
            <w:lang w:val="en-US"/>
          </w:rPr>
          <w:t>If the eigenvalues are complex, the dynamics of the system</w:t>
        </w:r>
        <w:r w:rsidR="00F55876">
          <w:rPr>
            <w:lang w:val="en-US"/>
          </w:rPr>
          <w:t xml:space="preserve"> will show oscillatory behavior with</w:t>
        </w:r>
      </w:ins>
    </w:p>
    <w:p w14:paraId="292EB5A2" w14:textId="77777777" w:rsidR="008A5C97" w:rsidRDefault="00F55876" w:rsidP="00ED468D">
      <w:pPr>
        <w:rPr>
          <w:del w:id="902" w:author="Peter Hellström" w:date="2019-10-30T23:05:00Z"/>
          <w:lang w:val="en-US"/>
        </w:rPr>
      </w:pPr>
      <w:ins w:id="903" w:author="Peter Hellström" w:date="2019-10-30T23:05:00Z">
        <w:r>
          <w:rPr>
            <w:lang w:val="en-US"/>
          </w:rPr>
          <w:t>r</w:t>
        </w:r>
        <w:r w:rsidR="008A5C97">
          <w:rPr>
            <w:lang w:val="en-US"/>
          </w:rPr>
          <w:t>eal</w:t>
        </w:r>
      </w:ins>
      <w:r w:rsidR="008A5C97">
        <w:rPr>
          <w:lang w:val="en-US"/>
        </w:rPr>
        <w:t xml:space="preserve"> part </w:t>
      </w:r>
      <m:oMath>
        <m:r>
          <w:rPr>
            <w:rFonts w:ascii="Cambria Math" w:hAnsi="Cambria Math"/>
            <w:lang w:val="en-US"/>
            <w:rPrChange w:id="904" w:author="Peter Hellström" w:date="2019-10-30T23:05:00Z">
              <w:rPr>
                <w:rFonts w:ascii="Cambria Math"/>
                <w:lang w:val="en-US"/>
              </w:rPr>
            </w:rPrChange>
          </w:rPr>
          <m:t>a=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  <w:rPrChange w:id="905" w:author="Peter Hellström" w:date="2019-10-30T23:05:00Z">
                      <w:rPr>
                        <w:rFonts w:ascii="Cambria Math"/>
                        <w:lang w:val="en-US"/>
                      </w:rPr>
                    </w:rPrChange>
                  </w:rPr>
                  <m:t>ϕ</m:t>
                </m:r>
              </m:e>
              <m:sub>
                <m:r>
                  <w:rPr>
                    <w:rFonts w:ascii="Cambria Math" w:hAnsi="Cambria Math"/>
                    <w:lang w:val="en-US"/>
                    <w:rPrChange w:id="906" w:author="Peter Hellström" w:date="2019-10-30T23:05:00Z">
                      <w:rPr>
                        <w:rFonts w:ascii="Cambria Math"/>
                        <w:lang w:val="en-US"/>
                      </w:rPr>
                    </w:rPrChange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  <w:rPrChange w:id="907" w:author="Peter Hellström" w:date="2019-10-30T23:05:00Z">
                  <w:rPr>
                    <w:rFonts w:ascii="Cambria Math"/>
                    <w:lang w:val="en-US"/>
                  </w:rPr>
                </w:rPrChange>
              </w:rPr>
              <m:t>2</m:t>
            </m:r>
          </m:den>
        </m:f>
      </m:oMath>
    </w:p>
    <w:p w14:paraId="35FEB154" w14:textId="7FFADAA5" w:rsidR="00D57F21" w:rsidRPr="00D57F21" w:rsidRDefault="008A5C97" w:rsidP="00451B9C">
      <w:pPr>
        <w:rPr>
          <w:position w:val="-24"/>
          <w:lang w:val="en-US"/>
          <w:rPrChange w:id="908" w:author="Peter Hellström" w:date="2019-10-30T23:05:00Z">
            <w:rPr>
              <w:lang w:val="en-US"/>
            </w:rPr>
          </w:rPrChange>
        </w:rPr>
      </w:pPr>
      <w:del w:id="909" w:author="Peter Hellström" w:date="2019-10-30T23:05:00Z">
        <w:r>
          <w:rPr>
            <w:lang w:val="en-US"/>
          </w:rPr>
          <w:delText>Imaginary</w:delText>
        </w:r>
      </w:del>
      <w:ins w:id="910" w:author="Peter Hellström" w:date="2019-10-30T23:05:00Z">
        <w:r w:rsidR="00F55876">
          <w:rPr>
            <w:lang w:val="en-US"/>
          </w:rPr>
          <w:t>and i</w:t>
        </w:r>
        <w:r>
          <w:rPr>
            <w:lang w:val="en-US"/>
          </w:rPr>
          <w:t>maginary</w:t>
        </w:r>
      </w:ins>
      <w:r>
        <w:rPr>
          <w:lang w:val="en-US"/>
        </w:rPr>
        <w:t xml:space="preserve"> part </w:t>
      </w:r>
      <m:oMath>
        <m:r>
          <w:rPr>
            <w:rFonts w:ascii="Cambria Math"/>
            <w:lang w:val="en-US"/>
          </w:rPr>
          <m:t>b=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/>
                <w:lang w:val="en-US"/>
              </w:rPr>
              <m:t>1</m:t>
            </m:r>
          </m:num>
          <m:den>
            <m:r>
              <w:rPr>
                <w:rFonts w:ascii="Cambria Math"/>
                <w:lang w:val="en-US"/>
              </w:rPr>
              <m:t>2</m:t>
            </m:r>
          </m:den>
        </m:f>
        <m:r>
          <w:rPr>
            <w:rFonts w:ascii="Cambria Math"/>
            <w:lang w:val="en-US"/>
          </w:rPr>
          <m:t>×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/>
                <w:lang w:val="en-US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  <w:lang w:val="en-US"/>
                  </w:rPr>
                  <m:t>ϕ</m:t>
                </m:r>
              </m:e>
              <m:sub>
                <m:r>
                  <w:rPr>
                    <w:rFonts w:ascii="Cambria Math"/>
                    <w:lang w:val="en-US"/>
                  </w:rPr>
                  <m:t>1</m:t>
                </m:r>
              </m:sub>
              <m:sup>
                <m:r>
                  <w:rPr>
                    <w:rFonts w:ascii="Cambria Math"/>
                    <w:lang w:val="en-US"/>
                  </w:rPr>
                  <m:t>2</m:t>
                </m:r>
              </m:sup>
            </m:sSubSup>
            <m:r>
              <w:rPr>
                <w:rFonts w:ascii="Cambria Math"/>
                <w:lang w:val="en-US"/>
              </w:rPr>
              <m:t>-</m:t>
            </m:r>
            <m:r>
              <w:rPr>
                <w:rFonts w:ascii="Cambria Math"/>
                <w:lang w:val="en-US"/>
              </w:rPr>
              <m:t>4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ϕ</m:t>
                </m:r>
              </m:e>
              <m:sub>
                <m:r>
                  <w:rPr>
                    <w:rFonts w:ascii="Cambria Math"/>
                    <w:lang w:val="en-US"/>
                  </w:rPr>
                  <m:t>2</m:t>
                </m:r>
              </m:sub>
            </m:sSub>
          </m:e>
        </m:rad>
      </m:oMath>
      <w:ins w:id="911" w:author="Peter Hellström" w:date="2019-10-30T23:05:00Z">
        <w:r w:rsidR="00F55876">
          <w:rPr>
            <w:position w:val="-24"/>
            <w:lang w:val="en-US"/>
          </w:rPr>
          <w:t>.</w:t>
        </w:r>
      </w:ins>
    </w:p>
    <w:p w14:paraId="06E5BD0F" w14:textId="55A2E121" w:rsidR="008A5C97" w:rsidRDefault="008A5C97">
      <w:pPr>
        <w:rPr>
          <w:lang w:val="en-US"/>
        </w:rPr>
      </w:pPr>
      <w:del w:id="912" w:author="Peter Hellström" w:date="2019-10-30T23:05:00Z">
        <w:r>
          <w:rPr>
            <w:lang w:val="en-US"/>
          </w:rPr>
          <w:delText>In</w:delText>
        </w:r>
      </w:del>
      <w:ins w:id="913" w:author="Peter Hellström" w:date="2019-10-30T23:05:00Z">
        <w:r w:rsidR="00F55876">
          <w:rPr>
            <w:lang w:val="en-US"/>
          </w:rPr>
          <w:t>Written in</w:t>
        </w:r>
      </w:ins>
      <w:r>
        <w:rPr>
          <w:lang w:val="en-US"/>
        </w:rPr>
        <w:t xml:space="preserve"> polar coordinate form</w:t>
      </w:r>
    </w:p>
    <w:p w14:paraId="36929E40" w14:textId="4A0D2C61" w:rsidR="008A5C97" w:rsidRDefault="008D364A" w:rsidP="00451B9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λ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=R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w:rPr>
                      <w:rFonts w:asci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/>
                          <w:lang w:val="en-US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/>
                  <w:lang w:val="en-US"/>
                </w:rPr>
                <m:t>+i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w:rPr>
                      <w:rFonts w:asci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/>
                          <w:lang w:val="en-US"/>
                        </w:rPr>
                        <m:t>θ</m:t>
                      </m:r>
                    </m:e>
                  </m:d>
                </m:e>
              </m:func>
            </m:e>
          </m:d>
        </m:oMath>
      </m:oMathPara>
    </w:p>
    <w:p w14:paraId="31CDC0C3" w14:textId="211B6B1C" w:rsidR="008A5C97" w:rsidRDefault="00451B9C" w:rsidP="00451B9C">
      <w:pPr>
        <w:rPr>
          <w:lang w:val="en-US"/>
        </w:rPr>
      </w:pPr>
      <m:oMath>
        <m:r>
          <w:rPr>
            <w:rFonts w:ascii="Cambria Math"/>
            <w:lang w:val="en-US"/>
          </w:rPr>
          <m:t>R=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/>
                    <w:lang w:val="en-US"/>
                  </w:rPr>
                  <m:t>2</m:t>
                </m:r>
              </m:sup>
            </m:sSup>
            <m:r>
              <w:rPr>
                <w:rFonts w:asci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b</m:t>
                </m:r>
              </m:e>
              <m:sup>
                <m:r>
                  <w:rPr>
                    <w:rFonts w:ascii="Cambria Math"/>
                    <w:lang w:val="en-US"/>
                  </w:rPr>
                  <m:t>2</m:t>
                </m:r>
              </m:sup>
            </m:sSup>
          </m:e>
        </m:rad>
      </m:oMath>
      <w:r w:rsidR="008A5C97">
        <w:rPr>
          <w:lang w:val="en-US"/>
        </w:rPr>
        <w:t xml:space="preserve"> (modulus)</w:t>
      </w:r>
    </w:p>
    <w:p w14:paraId="3D68C591" w14:textId="0CDFB251" w:rsidR="008A5C97" w:rsidRDefault="008D364A" w:rsidP="00451B9C">
      <w:pPr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/>
                  <w:lang w:val="en-US"/>
                </w:rPr>
                <m:t>cos</m:t>
              </m:r>
            </m:fName>
            <m:e>
              <m:r>
                <w:rPr>
                  <w:rFonts w:ascii="Cambria Math"/>
                  <w:lang w:val="en-US"/>
                </w:rPr>
                <m:t>θ</m:t>
              </m:r>
            </m:e>
          </m:func>
          <m:r>
            <w:rPr>
              <w:rFonts w:asci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a</m:t>
              </m:r>
            </m:num>
            <m:den>
              <m:r>
                <w:rPr>
                  <w:rFonts w:ascii="Cambria Math"/>
                  <w:lang w:val="en-US"/>
                </w:rPr>
                <m:t>R</m:t>
              </m:r>
            </m:den>
          </m:f>
        </m:oMath>
      </m:oMathPara>
    </w:p>
    <w:p w14:paraId="77702583" w14:textId="49B4321F" w:rsidR="008A5C97" w:rsidRDefault="008D364A" w:rsidP="00451B9C">
      <w:pPr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/>
                  <w:lang w:val="en-US"/>
                </w:rPr>
                <m:t>sin</m:t>
              </m:r>
            </m:fName>
            <m:e>
              <m:r>
                <w:rPr>
                  <w:rFonts w:ascii="Cambria Math"/>
                  <w:lang w:val="en-US"/>
                </w:rPr>
                <m:t>θ</m:t>
              </m:r>
            </m:e>
          </m:func>
          <m:r>
            <w:rPr>
              <w:rFonts w:asci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b</m:t>
              </m:r>
            </m:num>
            <m:den>
              <m:r>
                <w:rPr>
                  <w:rFonts w:ascii="Cambria Math"/>
                  <w:lang w:val="en-US"/>
                </w:rPr>
                <m:t>R</m:t>
              </m:r>
            </m:den>
          </m:f>
        </m:oMath>
      </m:oMathPara>
    </w:p>
    <w:p w14:paraId="245C0AA1" w14:textId="789C20F7" w:rsidR="008A5C97" w:rsidRDefault="00451B9C" w:rsidP="00451B9C">
      <w:pPr>
        <w:rPr>
          <w:lang w:val="en-US"/>
        </w:rPr>
      </w:pPr>
      <m:oMathPara>
        <m:oMath>
          <m:r>
            <w:rPr>
              <w:rFonts w:ascii="Cambria Math"/>
              <w:lang w:val="en-US"/>
            </w:rPr>
            <m:t>ω=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/>
                  <w:lang w:val="en-US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/>
                          <w:lang w:val="en-US"/>
                        </w:rPr>
                        <m:t>a</m:t>
                      </m:r>
                    </m:num>
                    <m:den>
                      <m:r>
                        <w:rPr>
                          <w:rFonts w:ascii="Cambria Math"/>
                          <w:lang w:val="en-US"/>
                        </w:rPr>
                        <m:t>R</m:t>
                      </m:r>
                    </m:den>
                  </m:f>
                </m:e>
              </m:d>
            </m:e>
          </m:func>
        </m:oMath>
      </m:oMathPara>
    </w:p>
    <w:p w14:paraId="7A1075A9" w14:textId="45029A7D" w:rsidR="008A5C97" w:rsidRDefault="00451B9C" w:rsidP="00451B9C">
      <w:pPr>
        <w:rPr>
          <w:lang w:val="en-US"/>
        </w:rPr>
      </w:pPr>
      <m:oMath>
        <m:r>
          <w:rPr>
            <w:rFonts w:ascii="Cambria Math"/>
            <w:lang w:val="en-US"/>
          </w:rPr>
          <m:t>ω=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w:rPr>
                <w:rFonts w:ascii="Cambria Math"/>
                <w:lang w:val="en-US"/>
              </w:rPr>
              <m:t>arctan</m:t>
            </m:r>
          </m:fName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lang w:val="en-US"/>
                          </w:rPr>
                          <m:t>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lang w:val="en-US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/>
                        <w:lang w:val="en-US"/>
                      </w:rPr>
                      <m:t>-</m:t>
                    </m:r>
                    <m:r>
                      <w:rPr>
                        <w:rFonts w:ascii="Cambria Math"/>
                        <w:lang w:val="en-US"/>
                      </w:rPr>
                      <m:t>1</m:t>
                    </m:r>
                  </m:e>
                </m:d>
              </m:e>
            </m:rad>
          </m:e>
        </m:func>
      </m:oMath>
      <w:r w:rsidR="008A5C97">
        <w:rPr>
          <w:lang w:val="en-US"/>
        </w:rPr>
        <w:t xml:space="preserve"> (Kendall 1945)</w:t>
      </w:r>
    </w:p>
    <w:p w14:paraId="647ED6EB" w14:textId="19732540" w:rsidR="008A5C97" w:rsidRDefault="008A5C97" w:rsidP="00451B9C">
      <w:pPr>
        <w:rPr>
          <w:lang w:val="en-US"/>
        </w:rPr>
      </w:pPr>
      <w:r>
        <w:rPr>
          <w:lang w:val="en-US"/>
        </w:rPr>
        <w:t xml:space="preserve">Period </w:t>
      </w:r>
      <m:oMath>
        <m:r>
          <w:rPr>
            <w:rFonts w:ascii="Cambria Math"/>
            <w:lang w:val="en-US"/>
          </w:rPr>
          <m:t>k=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/>
                <w:lang w:val="en-US"/>
              </w:rPr>
              <m:t>2π</m:t>
            </m:r>
          </m:num>
          <m:den>
            <m:r>
              <w:rPr>
                <w:rFonts w:ascii="Cambria Math"/>
                <w:lang w:val="en-US"/>
              </w:rPr>
              <m:t>ω</m:t>
            </m:r>
          </m:den>
        </m:f>
      </m:oMath>
    </w:p>
    <w:p w14:paraId="7107DF64" w14:textId="77777777" w:rsidR="003F72F4" w:rsidRDefault="003F72F4" w:rsidP="003F72F4">
      <w:pPr>
        <w:rPr>
          <w:lang w:val="en-US"/>
        </w:rPr>
      </w:pPr>
      <w:r>
        <w:rPr>
          <w:lang w:val="en-US"/>
        </w:rPr>
        <w:t>k-contours</w:t>
      </w:r>
    </w:p>
    <w:p w14:paraId="5612005B" w14:textId="32A69223" w:rsidR="003F72F4" w:rsidRDefault="008D364A" w:rsidP="00451B9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r>
            <w:rPr>
              <w:rFonts w:ascii="Cambria Math"/>
              <w:lang w:val="en-US"/>
            </w:rPr>
            <m:t>=</m:t>
          </m:r>
          <m:r>
            <w:rPr>
              <w:rFonts w:asci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(1+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/>
                  <w:lang w:val="en-US"/>
                </w:rPr>
                <m:t>4</m:t>
              </m:r>
            </m:den>
          </m:f>
          <m:r>
            <w:rPr>
              <w:rFonts w:ascii="Cambria Math" w:hAnsi="Cambria Math" w:cs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lang w:val="en-US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2π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</m:func>
                </m:e>
                <m:sup>
                  <m:r>
                    <w:rPr>
                      <w:rFonts w:asci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0BA474CF" w14:textId="21358FB6" w:rsidR="003F72F4" w:rsidRDefault="008D364A" w:rsidP="00451B9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r>
            <w:rPr>
              <w:rFonts w:ascii="Cambria Math"/>
              <w:lang w:val="en-US"/>
            </w:rPr>
            <m:t>=</m:t>
          </m:r>
          <m:r>
            <w:rPr>
              <w:rFonts w:asci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(1+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/>
                  <w:lang w:val="en-US"/>
                </w:rPr>
                <m:t>4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w:rPr>
                      <w:rFonts w:asci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/>
                      <w:lang w:val="en-US"/>
                    </w:rPr>
                    <m:t>(</m:t>
                  </m:r>
                </m:e>
              </m:func>
              <m:r>
                <w:rPr>
                  <w:rFonts w:ascii="Cambria Math"/>
                  <w:lang w:val="en-US"/>
                </w:rPr>
                <m:t>2π/k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3F21E332" w14:textId="77777777" w:rsidR="003F72F4" w:rsidRDefault="003F72F4" w:rsidP="003F72F4">
      <w:pPr>
        <w:rPr>
          <w:lang w:val="en-US"/>
        </w:rPr>
      </w:pPr>
      <w:r>
        <w:rPr>
          <w:lang w:val="en-US"/>
        </w:rPr>
        <w:lastRenderedPageBreak/>
        <w:t>Jenkins &amp; Watts, peak of spectral density</w:t>
      </w:r>
    </w:p>
    <w:p w14:paraId="1215BF45" w14:textId="360BB2C1" w:rsidR="003F72F4" w:rsidRDefault="008D364A" w:rsidP="00451B9C">
      <w:pPr>
        <w:rPr>
          <w:position w:val="-3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r>
            <w:rPr>
              <w:rFonts w:ascii="Cambria Math"/>
              <w:lang w:val="en-US"/>
            </w:rPr>
            <m:t>=</m:t>
          </m:r>
          <m:r>
            <w:rPr>
              <w:rFonts w:asci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(1+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/>
                  <w:lang w:val="en-US"/>
                </w:rPr>
                <m:t>)</m:t>
              </m:r>
            </m:num>
            <m:den>
              <m:r>
                <w:rPr>
                  <w:rFonts w:ascii="Cambria Math"/>
                  <w:lang w:val="en-US"/>
                </w:rPr>
                <m:t>4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w:rPr>
                      <w:rFonts w:asci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/>
                      <w:lang w:val="en-US"/>
                    </w:rPr>
                    <m:t>(</m:t>
                  </m:r>
                </m:e>
              </m:func>
              <m:r>
                <w:rPr>
                  <w:rFonts w:ascii="Cambria Math"/>
                  <w:lang w:val="en-US"/>
                </w:rPr>
                <m:t>2π/k)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(1+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/>
                  <w:lang w:val="en-US"/>
                </w:rPr>
                <m:t>)</m:t>
              </m:r>
            </m:den>
          </m:f>
        </m:oMath>
      </m:oMathPara>
    </w:p>
    <w:p w14:paraId="67578631" w14:textId="77777777" w:rsidR="003F72F4" w:rsidRPr="007A677C" w:rsidRDefault="003F72F4">
      <w:pPr>
        <w:rPr>
          <w:lang w:val="en-US"/>
        </w:rPr>
      </w:pPr>
    </w:p>
    <w:p w14:paraId="23C3F49F" w14:textId="77777777" w:rsidR="007A677C" w:rsidRDefault="007A677C" w:rsidP="00724838">
      <w:pPr>
        <w:pStyle w:val="Rubrik3"/>
        <w:rPr>
          <w:lang w:val="en-US"/>
        </w:rPr>
      </w:pPr>
      <w:r w:rsidRPr="007A677C">
        <w:rPr>
          <w:lang w:val="en-US"/>
        </w:rPr>
        <w:t>Non-linear</w:t>
      </w:r>
      <w:r w:rsidR="00724838">
        <w:rPr>
          <w:lang w:val="en-US"/>
        </w:rPr>
        <w:t>, Royama</w:t>
      </w:r>
      <w:r w:rsidR="00FF347C">
        <w:rPr>
          <w:lang w:val="en-US"/>
        </w:rPr>
        <w:t xml:space="preserve"> &amp; Kaitala</w:t>
      </w:r>
    </w:p>
    <w:p w14:paraId="2F8C440A" w14:textId="77777777" w:rsidR="007F59C5" w:rsidRPr="007F59C5" w:rsidRDefault="007F59C5" w:rsidP="007F59C5">
      <w:pPr>
        <w:rPr>
          <w:lang w:val="en-US"/>
        </w:rPr>
      </w:pPr>
      <w:r>
        <w:rPr>
          <w:lang w:val="en-US"/>
        </w:rPr>
        <w:t>Parameters Rm, a0, a1, a2</w:t>
      </w:r>
    </w:p>
    <w:p w14:paraId="331B0A07" w14:textId="714378FF" w:rsidR="00724838" w:rsidRDefault="008D364A" w:rsidP="00451B9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R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R</m:t>
              </m:r>
            </m:e>
            <m:sub>
              <m:r>
                <w:rPr>
                  <w:rFonts w:ascii="Cambria Math"/>
                  <w:lang w:val="en-US"/>
                </w:rPr>
                <m:t>m</m:t>
              </m:r>
            </m:sub>
          </m:sSub>
          <m:r>
            <w:rPr>
              <w:rFonts w:ascii="Cambria Math"/>
              <w:lang w:val="en-US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w:rPr>
                      <w:rFonts w:ascii="Cambria Math"/>
                      <w:lang w:val="en-US"/>
                    </w:rPr>
                    <m:t>exp</m:t>
                  </m:r>
                </m:fName>
                <m:e>
                  <m:r>
                    <w:rPr>
                      <w:rFonts w:ascii="Cambria Math"/>
                      <w:lang w:val="en-US"/>
                    </w:rPr>
                    <m:t>(</m:t>
                  </m:r>
                </m:e>
              </m:func>
              <m:r>
                <w:rPr>
                  <w:rFonts w:asci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del w:id="914" w:author="Peter Hellström" w:date="2019-10-30T23:05:00Z">
                      <w:rPr>
                        <w:rFonts w:ascii="Cambria Math" w:hAnsi="Cambria Math"/>
                        <w:i/>
                        <w:lang w:val="en-US"/>
                      </w:rPr>
                    </w:del>
                  </m:ctrlPr>
                </m:sSubPr>
                <m:e>
                  <m:r>
                    <w:del w:id="915" w:author="Peter Hellström" w:date="2019-10-30T23:05:00Z">
                      <w:rPr>
                        <w:rFonts w:ascii="Cambria Math"/>
                        <w:lang w:val="en-US"/>
                      </w:rPr>
                      <m:t>x</m:t>
                    </w:del>
                  </m:r>
                </m:e>
                <m:sub>
                  <m:r>
                    <w:del w:id="916" w:author="Peter Hellström" w:date="2019-10-30T23:05:00Z">
                      <w:rPr>
                        <w:rFonts w:ascii="Cambria Math"/>
                        <w:lang w:val="en-US"/>
                      </w:rPr>
                      <m:t>t</m:t>
                    </w:del>
                  </m:r>
                </m:sub>
              </m:sSub>
              <m:sSub>
                <m:sSubPr>
                  <m:ctrlPr>
                    <w:ins w:id="917" w:author="Peter Hellström" w:date="2019-10-30T23:05:00Z">
                      <w:rPr>
                        <w:rFonts w:ascii="Cambria Math" w:hAnsi="Cambria Math"/>
                        <w:i/>
                        <w:lang w:val="en-US"/>
                      </w:rPr>
                    </w:ins>
                  </m:ctrlPr>
                </m:sSubPr>
                <m:e>
                  <m:r>
                    <w:ins w:id="918" w:author="Peter Hellström" w:date="2019-10-30T23:05:00Z">
                      <w:rPr>
                        <w:rFonts w:ascii="Cambria Math"/>
                        <w:lang w:val="en-US"/>
                      </w:rPr>
                      <m:t>X</m:t>
                    </w:ins>
                  </m:r>
                </m:e>
                <m:sub>
                  <m:r>
                    <w:ins w:id="919" w:author="Peter Hellström" w:date="2019-10-30T23:05:00Z">
                      <w:rPr>
                        <w:rFonts w:ascii="Cambria Math"/>
                        <w:lang w:val="en-US"/>
                      </w:rPr>
                      <m:t>t</m:t>
                    </w:ins>
                  </m:r>
                </m:sub>
              </m:sSub>
              <m:r>
                <w:rPr>
                  <w:rFonts w:asci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del w:id="920" w:author="Peter Hellström" w:date="2019-10-30T23:05:00Z">
                      <w:rPr>
                        <w:rFonts w:ascii="Cambria Math"/>
                        <w:lang w:val="en-US"/>
                      </w:rPr>
                      <m:t>x</m:t>
                    </w:del>
                  </m:r>
                  <m:r>
                    <w:ins w:id="921" w:author="Peter Hellström" w:date="2019-10-30T23:05:00Z">
                      <w:rPr>
                        <w:rFonts w:ascii="Cambria Math"/>
                        <w:lang w:val="en-US"/>
                      </w:rPr>
                      <m:t>X</m:t>
                    </w:ins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t</m:t>
                  </m:r>
                  <m:r>
                    <w:rPr>
                      <w:rFonts w:ascii="Cambria Math"/>
                      <w:lang w:val="en-US"/>
                    </w:rPr>
                    <m:t>-</m:t>
                  </m:r>
                  <m:r>
                    <w:rPr>
                      <w:rFonts w:asci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/>
                  <w:lang w:val="en-US"/>
                </w:rPr>
                <m:t>)</m:t>
              </m:r>
            </m:e>
          </m:d>
        </m:oMath>
      </m:oMathPara>
    </w:p>
    <w:p w14:paraId="4485B284" w14:textId="77777777" w:rsidR="00EF71DE" w:rsidRDefault="008D364A" w:rsidP="00ED468D">
      <w:pPr>
        <w:rPr>
          <w:del w:id="922" w:author="Peter Hellström" w:date="2019-10-30T23:05:00Z"/>
          <w:lang w:val="en-US"/>
        </w:rPr>
      </w:pPr>
      <m:oMathPara>
        <m:oMath>
          <m:sSub>
            <m:sSubPr>
              <m:ctrlPr>
                <w:del w:id="923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del>
              </m:ctrlPr>
            </m:sSubPr>
            <m:e>
              <m:r>
                <w:del w:id="924" w:author="Peter Hellström" w:date="2019-10-30T23:05:00Z">
                  <w:rPr>
                    <w:rFonts w:ascii="Cambria Math"/>
                    <w:lang w:val="en-US"/>
                  </w:rPr>
                  <m:t>x</m:t>
                </w:del>
              </m:r>
            </m:e>
            <m:sub>
              <m:r>
                <w:del w:id="925" w:author="Peter Hellström" w:date="2019-10-30T23:05:00Z">
                  <w:rPr>
                    <w:rFonts w:ascii="Cambria Math"/>
                    <w:lang w:val="en-US"/>
                  </w:rPr>
                  <m:t>t+1</m:t>
                </w:del>
              </m:r>
            </m:sub>
          </m:sSub>
          <m:r>
            <w:del w:id="926" w:author="Peter Hellström" w:date="2019-10-30T23:05:00Z">
              <w:rPr>
                <w:rFonts w:ascii="Cambria Math"/>
                <w:lang w:val="en-US"/>
              </w:rPr>
              <m:t>-</m:t>
            </w:del>
          </m:r>
          <m:sSub>
            <m:sSubPr>
              <m:ctrlPr>
                <w:del w:id="927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del>
              </m:ctrlPr>
            </m:sSubPr>
            <m:e>
              <m:r>
                <w:del w:id="928" w:author="Peter Hellström" w:date="2019-10-30T23:05:00Z">
                  <w:rPr>
                    <w:rFonts w:ascii="Cambria Math"/>
                    <w:lang w:val="en-US"/>
                  </w:rPr>
                  <m:t>x</m:t>
                </w:del>
              </m:r>
            </m:e>
            <m:sub>
              <m:r>
                <w:del w:id="929" w:author="Peter Hellström" w:date="2019-10-30T23:05:00Z">
                  <w:rPr>
                    <w:rFonts w:ascii="Cambria Math"/>
                    <w:lang w:val="en-US"/>
                  </w:rPr>
                  <m:t>t</m:t>
                </w:del>
              </m:r>
            </m:sub>
          </m:sSub>
          <m:r>
            <w:del w:id="930" w:author="Peter Hellström" w:date="2019-10-30T23:05:00Z">
              <w:rPr>
                <w:rFonts w:ascii="Cambria Math"/>
                <w:lang w:val="en-US"/>
              </w:rPr>
              <m:t>=</m:t>
            </w:del>
          </m:r>
          <m:sSub>
            <m:sSubPr>
              <m:ctrlPr>
                <w:del w:id="931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del>
              </m:ctrlPr>
            </m:sSubPr>
            <m:e>
              <m:r>
                <w:del w:id="932" w:author="Peter Hellström" w:date="2019-10-30T23:05:00Z">
                  <w:rPr>
                    <w:rFonts w:ascii="Cambria Math"/>
                    <w:lang w:val="en-US"/>
                  </w:rPr>
                  <m:t>R</m:t>
                </w:del>
              </m:r>
            </m:e>
            <m:sub>
              <m:r>
                <w:del w:id="933" w:author="Peter Hellström" w:date="2019-10-30T23:05:00Z">
                  <w:rPr>
                    <w:rFonts w:ascii="Cambria Math"/>
                    <w:lang w:val="en-US"/>
                  </w:rPr>
                  <m:t>m</m:t>
                </w:del>
              </m:r>
            </m:sub>
          </m:sSub>
          <m:r>
            <w:del w:id="934" w:author="Peter Hellström" w:date="2019-10-30T23:05:00Z">
              <w:rPr>
                <w:rFonts w:ascii="Cambria Math"/>
                <w:lang w:val="en-US"/>
              </w:rPr>
              <m:t>-</m:t>
            </w:del>
          </m:r>
          <m:d>
            <m:dPr>
              <m:begChr m:val="{"/>
              <m:endChr m:val="}"/>
              <m:ctrlPr>
                <w:del w:id="935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del>
              </m:ctrlPr>
            </m:dPr>
            <m:e>
              <m:func>
                <m:funcPr>
                  <m:ctrlPr>
                    <w:del w:id="936" w:author="Peter Hellström" w:date="2019-10-30T23:05:00Z">
                      <w:rPr>
                        <w:rFonts w:ascii="Cambria Math" w:hAnsi="Cambria Math"/>
                        <w:i/>
                        <w:lang w:val="en-US"/>
                      </w:rPr>
                    </w:del>
                  </m:ctrlPr>
                </m:funcPr>
                <m:fName>
                  <m:r>
                    <w:del w:id="937" w:author="Peter Hellström" w:date="2019-10-30T23:05:00Z">
                      <w:rPr>
                        <w:rFonts w:ascii="Cambria Math"/>
                        <w:lang w:val="en-US"/>
                      </w:rPr>
                      <m:t>exp</m:t>
                    </w:del>
                  </m:r>
                </m:fName>
                <m:e>
                  <m:r>
                    <w:del w:id="938" w:author="Peter Hellström" w:date="2019-10-30T23:05:00Z">
                      <w:rPr>
                        <w:rFonts w:ascii="Cambria Math"/>
                        <w:lang w:val="en-US"/>
                      </w:rPr>
                      <m:t>(</m:t>
                    </w:del>
                  </m:r>
                </m:e>
              </m:func>
              <m:r>
                <w:del w:id="939" w:author="Peter Hellström" w:date="2019-10-30T23:05:00Z">
                  <w:rPr>
                    <w:rFonts w:ascii="Cambria Math"/>
                    <w:lang w:val="en-US"/>
                  </w:rPr>
                  <m:t>-</m:t>
                </w:del>
              </m:r>
              <m:sSub>
                <m:sSubPr>
                  <m:ctrlPr>
                    <w:del w:id="940" w:author="Peter Hellström" w:date="2019-10-30T23:05:00Z">
                      <w:rPr>
                        <w:rFonts w:ascii="Cambria Math" w:hAnsi="Cambria Math"/>
                        <w:i/>
                        <w:lang w:val="en-US"/>
                      </w:rPr>
                    </w:del>
                  </m:ctrlPr>
                </m:sSubPr>
                <m:e>
                  <m:r>
                    <w:del w:id="941" w:author="Peter Hellström" w:date="2019-10-30T23:05:00Z">
                      <w:rPr>
                        <w:rFonts w:ascii="Cambria Math"/>
                        <w:lang w:val="en-US"/>
                      </w:rPr>
                      <m:t>a</m:t>
                    </w:del>
                  </m:r>
                </m:e>
                <m:sub>
                  <m:r>
                    <w:del w:id="942" w:author="Peter Hellström" w:date="2019-10-30T23:05:00Z">
                      <w:rPr>
                        <w:rFonts w:ascii="Cambria Math"/>
                        <w:lang w:val="en-US"/>
                      </w:rPr>
                      <m:t>0</m:t>
                    </w:del>
                  </m:r>
                </m:sub>
              </m:sSub>
              <m:r>
                <w:del w:id="943" w:author="Peter Hellström" w:date="2019-10-30T23:05:00Z">
                  <w:rPr>
                    <w:rFonts w:ascii="Cambria Math"/>
                    <w:lang w:val="en-US"/>
                  </w:rPr>
                  <m:t>-</m:t>
                </w:del>
              </m:r>
              <m:sSub>
                <m:sSubPr>
                  <m:ctrlPr>
                    <w:del w:id="944" w:author="Peter Hellström" w:date="2019-10-30T23:05:00Z">
                      <w:rPr>
                        <w:rFonts w:ascii="Cambria Math" w:hAnsi="Cambria Math"/>
                        <w:i/>
                        <w:lang w:val="en-US"/>
                      </w:rPr>
                    </w:del>
                  </m:ctrlPr>
                </m:sSubPr>
                <m:e>
                  <m:r>
                    <w:del w:id="945" w:author="Peter Hellström" w:date="2019-10-30T23:05:00Z">
                      <w:rPr>
                        <w:rFonts w:ascii="Cambria Math"/>
                        <w:lang w:val="en-US"/>
                      </w:rPr>
                      <m:t>a</m:t>
                    </w:del>
                  </m:r>
                </m:e>
                <m:sub>
                  <m:r>
                    <w:del w:id="946" w:author="Peter Hellström" w:date="2019-10-30T23:05:00Z">
                      <w:rPr>
                        <w:rFonts w:ascii="Cambria Math"/>
                        <w:lang w:val="en-US"/>
                      </w:rPr>
                      <m:t>1</m:t>
                    </w:del>
                  </m:r>
                </m:sub>
              </m:sSub>
              <m:sSub>
                <m:sSubPr>
                  <m:ctrlPr>
                    <w:del w:id="947" w:author="Peter Hellström" w:date="2019-10-30T23:05:00Z">
                      <w:rPr>
                        <w:rFonts w:ascii="Cambria Math" w:hAnsi="Cambria Math"/>
                        <w:i/>
                        <w:lang w:val="en-US"/>
                      </w:rPr>
                    </w:del>
                  </m:ctrlPr>
                </m:sSubPr>
                <m:e>
                  <m:r>
                    <w:del w:id="948" w:author="Peter Hellström" w:date="2019-10-30T23:05:00Z">
                      <w:rPr>
                        <w:rFonts w:ascii="Cambria Math"/>
                        <w:lang w:val="en-US"/>
                      </w:rPr>
                      <m:t>x</m:t>
                    </w:del>
                  </m:r>
                </m:e>
                <m:sub>
                  <m:r>
                    <w:del w:id="949" w:author="Peter Hellström" w:date="2019-10-30T23:05:00Z">
                      <w:rPr>
                        <w:rFonts w:ascii="Cambria Math"/>
                        <w:lang w:val="en-US"/>
                      </w:rPr>
                      <m:t>t</m:t>
                    </w:del>
                  </m:r>
                </m:sub>
              </m:sSub>
              <m:r>
                <w:del w:id="950" w:author="Peter Hellström" w:date="2019-10-30T23:05:00Z">
                  <w:rPr>
                    <w:rFonts w:ascii="Cambria Math"/>
                    <w:lang w:val="en-US"/>
                  </w:rPr>
                  <m:t>-</m:t>
                </w:del>
              </m:r>
              <m:sSub>
                <m:sSubPr>
                  <m:ctrlPr>
                    <w:del w:id="951" w:author="Peter Hellström" w:date="2019-10-30T23:05:00Z">
                      <w:rPr>
                        <w:rFonts w:ascii="Cambria Math" w:hAnsi="Cambria Math"/>
                        <w:i/>
                        <w:lang w:val="en-US"/>
                      </w:rPr>
                    </w:del>
                  </m:ctrlPr>
                </m:sSubPr>
                <m:e>
                  <m:r>
                    <w:del w:id="952" w:author="Peter Hellström" w:date="2019-10-30T23:05:00Z">
                      <w:rPr>
                        <w:rFonts w:ascii="Cambria Math"/>
                        <w:lang w:val="en-US"/>
                      </w:rPr>
                      <m:t>a</m:t>
                    </w:del>
                  </m:r>
                </m:e>
                <m:sub>
                  <m:r>
                    <w:del w:id="953" w:author="Peter Hellström" w:date="2019-10-30T23:05:00Z">
                      <w:rPr>
                        <w:rFonts w:ascii="Cambria Math"/>
                        <w:lang w:val="en-US"/>
                      </w:rPr>
                      <m:t>2</m:t>
                    </w:del>
                  </m:r>
                </m:sub>
              </m:sSub>
              <m:sSub>
                <m:sSubPr>
                  <m:ctrlPr>
                    <w:del w:id="954" w:author="Peter Hellström" w:date="2019-10-30T23:05:00Z">
                      <w:rPr>
                        <w:rFonts w:ascii="Cambria Math" w:hAnsi="Cambria Math"/>
                        <w:i/>
                        <w:lang w:val="en-US"/>
                      </w:rPr>
                    </w:del>
                  </m:ctrlPr>
                </m:sSubPr>
                <m:e>
                  <m:r>
                    <w:del w:id="955" w:author="Peter Hellström" w:date="2019-10-30T23:05:00Z">
                      <w:rPr>
                        <w:rFonts w:ascii="Cambria Math"/>
                        <w:lang w:val="en-US"/>
                      </w:rPr>
                      <m:t>x</m:t>
                    </w:del>
                  </m:r>
                </m:e>
                <m:sub>
                  <m:r>
                    <w:del w:id="956" w:author="Peter Hellström" w:date="2019-10-30T23:05:00Z">
                      <w:rPr>
                        <w:rFonts w:ascii="Cambria Math"/>
                        <w:lang w:val="en-US"/>
                      </w:rPr>
                      <m:t>t</m:t>
                    </w:del>
                  </m:r>
                  <m:r>
                    <w:del w:id="957" w:author="Peter Hellström" w:date="2019-10-30T23:05:00Z">
                      <w:rPr>
                        <w:rFonts w:ascii="Cambria Math"/>
                        <w:lang w:val="en-US"/>
                      </w:rPr>
                      <m:t>-</m:t>
                    </w:del>
                  </m:r>
                  <m:r>
                    <w:del w:id="958" w:author="Peter Hellström" w:date="2019-10-30T23:05:00Z">
                      <w:rPr>
                        <w:rFonts w:ascii="Cambria Math"/>
                        <w:lang w:val="en-US"/>
                      </w:rPr>
                      <m:t>1</m:t>
                    </w:del>
                  </m:r>
                </m:sub>
              </m:sSub>
              <m:r>
                <w:del w:id="959" w:author="Peter Hellström" w:date="2019-10-30T23:05:00Z">
                  <w:rPr>
                    <w:rFonts w:ascii="Cambria Math"/>
                    <w:lang w:val="en-US"/>
                  </w:rPr>
                  <m:t>)</m:t>
                </w:del>
              </m:r>
            </m:e>
          </m:d>
          <m:r>
            <w:del w:id="960" w:author="Peter Hellström" w:date="2019-10-30T23:05:00Z">
              <m:rPr>
                <m:sty m:val="p"/>
              </m:rPr>
              <w:rPr>
                <w:rFonts w:ascii="Cambria Math"/>
                <w:lang w:val="en-US"/>
              </w:rPr>
              <w:br/>
            </w:del>
          </m:r>
        </m:oMath>
        <m:oMath>
          <m:sSub>
            <m:sSubPr>
              <m:ctrlPr>
                <w:del w:id="961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del>
              </m:ctrlPr>
            </m:sSubPr>
            <m:e>
              <m:r>
                <w:del w:id="962" w:author="Peter Hellström" w:date="2019-10-30T23:05:00Z">
                  <w:rPr>
                    <w:rFonts w:ascii="Cambria Math"/>
                    <w:lang w:val="en-US"/>
                  </w:rPr>
                  <m:t>x</m:t>
                </w:del>
              </m:r>
            </m:e>
            <m:sub>
              <m:r>
                <w:del w:id="963" w:author="Peter Hellström" w:date="2019-10-30T23:05:00Z">
                  <w:rPr>
                    <w:rFonts w:ascii="Cambria Math"/>
                    <w:lang w:val="en-US"/>
                  </w:rPr>
                  <m:t>t+1</m:t>
                </w:del>
              </m:r>
            </m:sub>
          </m:sSub>
          <m:r>
            <w:del w:id="964" w:author="Peter Hellström" w:date="2019-10-30T23:05:00Z">
              <w:rPr>
                <w:rFonts w:ascii="Cambria Math"/>
                <w:lang w:val="en-US"/>
              </w:rPr>
              <m:t>=</m:t>
            </w:del>
          </m:r>
          <m:sSub>
            <m:sSubPr>
              <m:ctrlPr>
                <w:del w:id="965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del>
              </m:ctrlPr>
            </m:sSubPr>
            <m:e>
              <m:r>
                <w:del w:id="966" w:author="Peter Hellström" w:date="2019-10-30T23:05:00Z">
                  <w:rPr>
                    <w:rFonts w:ascii="Cambria Math"/>
                    <w:lang w:val="en-US"/>
                  </w:rPr>
                  <m:t>x</m:t>
                </w:del>
              </m:r>
            </m:e>
            <m:sub>
              <m:r>
                <w:del w:id="967" w:author="Peter Hellström" w:date="2019-10-30T23:05:00Z">
                  <w:rPr>
                    <w:rFonts w:ascii="Cambria Math"/>
                    <w:lang w:val="en-US"/>
                  </w:rPr>
                  <m:t>t</m:t>
                </w:del>
              </m:r>
            </m:sub>
          </m:sSub>
          <m:r>
            <w:del w:id="968" w:author="Peter Hellström" w:date="2019-10-30T23:05:00Z">
              <w:rPr>
                <w:rFonts w:ascii="Cambria Math"/>
                <w:lang w:val="en-US"/>
              </w:rPr>
              <m:t>+</m:t>
            </w:del>
          </m:r>
          <m:d>
            <m:dPr>
              <m:begChr m:val="["/>
              <m:endChr m:val="]"/>
              <m:ctrlPr>
                <w:del w:id="969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del>
              </m:ctrlPr>
            </m:dPr>
            <m:e>
              <m:sSub>
                <m:sSubPr>
                  <m:ctrlPr>
                    <w:del w:id="970" w:author="Peter Hellström" w:date="2019-10-30T23:05:00Z">
                      <w:rPr>
                        <w:rFonts w:ascii="Cambria Math" w:hAnsi="Cambria Math"/>
                        <w:i/>
                        <w:lang w:val="en-US"/>
                      </w:rPr>
                    </w:del>
                  </m:ctrlPr>
                </m:sSubPr>
                <m:e>
                  <m:r>
                    <w:del w:id="971" w:author="Peter Hellström" w:date="2019-10-30T23:05:00Z">
                      <w:rPr>
                        <w:rFonts w:ascii="Cambria Math"/>
                        <w:lang w:val="en-US"/>
                      </w:rPr>
                      <m:t>R</m:t>
                    </w:del>
                  </m:r>
                </m:e>
                <m:sub>
                  <m:r>
                    <w:del w:id="972" w:author="Peter Hellström" w:date="2019-10-30T23:05:00Z">
                      <w:rPr>
                        <w:rFonts w:ascii="Cambria Math"/>
                        <w:lang w:val="en-US"/>
                      </w:rPr>
                      <m:t>m</m:t>
                    </w:del>
                  </m:r>
                </m:sub>
              </m:sSub>
              <m:r>
                <w:del w:id="973" w:author="Peter Hellström" w:date="2019-10-30T23:05:00Z">
                  <w:rPr>
                    <w:rFonts w:ascii="Cambria Math"/>
                    <w:lang w:val="en-US"/>
                  </w:rPr>
                  <m:t>-</m:t>
                </w:del>
              </m:r>
              <m:d>
                <m:dPr>
                  <m:begChr m:val="{"/>
                  <m:endChr m:val="}"/>
                  <m:ctrlPr>
                    <w:del w:id="974" w:author="Peter Hellström" w:date="2019-10-30T23:05:00Z">
                      <w:rPr>
                        <w:rFonts w:ascii="Cambria Math" w:hAnsi="Cambria Math"/>
                        <w:i/>
                        <w:lang w:val="en-US"/>
                      </w:rPr>
                    </w:del>
                  </m:ctrlPr>
                </m:dPr>
                <m:e>
                  <m:func>
                    <m:funcPr>
                      <m:ctrlPr>
                        <w:del w:id="975" w:author="Peter Hellström" w:date="2019-10-30T23:05:00Z">
                          <w:rPr>
                            <w:rFonts w:ascii="Cambria Math" w:hAnsi="Cambria Math"/>
                            <w:i/>
                            <w:lang w:val="en-US"/>
                          </w:rPr>
                        </w:del>
                      </m:ctrlPr>
                    </m:funcPr>
                    <m:fName>
                      <m:r>
                        <w:del w:id="976" w:author="Peter Hellström" w:date="2019-10-30T23:05:00Z">
                          <w:rPr>
                            <w:rFonts w:ascii="Cambria Math"/>
                            <w:lang w:val="en-US"/>
                          </w:rPr>
                          <m:t>exp</m:t>
                        </w:del>
                      </m:r>
                    </m:fName>
                    <m:e>
                      <m:r>
                        <w:del w:id="977" w:author="Peter Hellström" w:date="2019-10-30T23:05:00Z">
                          <w:rPr>
                            <w:rFonts w:ascii="Cambria Math"/>
                            <w:lang w:val="en-US"/>
                          </w:rPr>
                          <m:t>(</m:t>
                        </w:del>
                      </m:r>
                    </m:e>
                  </m:func>
                  <m:r>
                    <w:del w:id="978" w:author="Peter Hellström" w:date="2019-10-30T23:05:00Z">
                      <w:rPr>
                        <w:rFonts w:ascii="Cambria Math"/>
                        <w:lang w:val="en-US"/>
                      </w:rPr>
                      <m:t>-</m:t>
                    </w:del>
                  </m:r>
                  <m:sSub>
                    <m:sSubPr>
                      <m:ctrlPr>
                        <w:del w:id="979" w:author="Peter Hellström" w:date="2019-10-30T23:05:00Z">
                          <w:rPr>
                            <w:rFonts w:ascii="Cambria Math" w:hAnsi="Cambria Math"/>
                            <w:i/>
                            <w:lang w:val="en-US"/>
                          </w:rPr>
                        </w:del>
                      </m:ctrlPr>
                    </m:sSubPr>
                    <m:e>
                      <m:r>
                        <w:del w:id="980" w:author="Peter Hellström" w:date="2019-10-30T23:05:00Z">
                          <w:rPr>
                            <w:rFonts w:ascii="Cambria Math"/>
                            <w:lang w:val="en-US"/>
                          </w:rPr>
                          <m:t>a</m:t>
                        </w:del>
                      </m:r>
                    </m:e>
                    <m:sub>
                      <m:r>
                        <w:del w:id="981" w:author="Peter Hellström" w:date="2019-10-30T23:05:00Z">
                          <w:rPr>
                            <w:rFonts w:ascii="Cambria Math"/>
                            <w:lang w:val="en-US"/>
                          </w:rPr>
                          <m:t>0</m:t>
                        </w:del>
                      </m:r>
                    </m:sub>
                  </m:sSub>
                  <m:r>
                    <w:del w:id="982" w:author="Peter Hellström" w:date="2019-10-30T23:05:00Z">
                      <w:rPr>
                        <w:rFonts w:ascii="Cambria Math"/>
                        <w:lang w:val="en-US"/>
                      </w:rPr>
                      <m:t>-</m:t>
                    </w:del>
                  </m:r>
                  <m:sSub>
                    <m:sSubPr>
                      <m:ctrlPr>
                        <w:del w:id="983" w:author="Peter Hellström" w:date="2019-10-30T23:05:00Z">
                          <w:rPr>
                            <w:rFonts w:ascii="Cambria Math" w:hAnsi="Cambria Math"/>
                            <w:i/>
                            <w:lang w:val="en-US"/>
                          </w:rPr>
                        </w:del>
                      </m:ctrlPr>
                    </m:sSubPr>
                    <m:e>
                      <m:r>
                        <w:del w:id="984" w:author="Peter Hellström" w:date="2019-10-30T23:05:00Z">
                          <w:rPr>
                            <w:rFonts w:ascii="Cambria Math"/>
                            <w:lang w:val="en-US"/>
                          </w:rPr>
                          <m:t>a</m:t>
                        </w:del>
                      </m:r>
                    </m:e>
                    <m:sub>
                      <m:r>
                        <w:del w:id="985" w:author="Peter Hellström" w:date="2019-10-30T23:05:00Z">
                          <w:rPr>
                            <w:rFonts w:ascii="Cambria Math"/>
                            <w:lang w:val="en-US"/>
                          </w:rPr>
                          <m:t>1</m:t>
                        </w:del>
                      </m:r>
                    </m:sub>
                  </m:sSub>
                  <m:sSub>
                    <m:sSubPr>
                      <m:ctrlPr>
                        <w:del w:id="986" w:author="Peter Hellström" w:date="2019-10-30T23:05:00Z">
                          <w:rPr>
                            <w:rFonts w:ascii="Cambria Math" w:hAnsi="Cambria Math"/>
                            <w:i/>
                            <w:lang w:val="en-US"/>
                          </w:rPr>
                        </w:del>
                      </m:ctrlPr>
                    </m:sSubPr>
                    <m:e>
                      <m:r>
                        <w:del w:id="987" w:author="Peter Hellström" w:date="2019-10-30T23:05:00Z">
                          <w:rPr>
                            <w:rFonts w:ascii="Cambria Math"/>
                            <w:lang w:val="en-US"/>
                          </w:rPr>
                          <m:t>x</m:t>
                        </w:del>
                      </m:r>
                    </m:e>
                    <m:sub>
                      <m:r>
                        <w:del w:id="988" w:author="Peter Hellström" w:date="2019-10-30T23:05:00Z">
                          <w:rPr>
                            <w:rFonts w:ascii="Cambria Math"/>
                            <w:lang w:val="en-US"/>
                          </w:rPr>
                          <m:t>t</m:t>
                        </w:del>
                      </m:r>
                    </m:sub>
                  </m:sSub>
                  <m:r>
                    <w:del w:id="989" w:author="Peter Hellström" w:date="2019-10-30T23:05:00Z">
                      <w:rPr>
                        <w:rFonts w:ascii="Cambria Math"/>
                        <w:lang w:val="en-US"/>
                      </w:rPr>
                      <m:t>-</m:t>
                    </w:del>
                  </m:r>
                  <m:sSub>
                    <m:sSubPr>
                      <m:ctrlPr>
                        <w:del w:id="990" w:author="Peter Hellström" w:date="2019-10-30T23:05:00Z">
                          <w:rPr>
                            <w:rFonts w:ascii="Cambria Math" w:hAnsi="Cambria Math"/>
                            <w:i/>
                            <w:lang w:val="en-US"/>
                          </w:rPr>
                        </w:del>
                      </m:ctrlPr>
                    </m:sSubPr>
                    <m:e>
                      <m:r>
                        <w:del w:id="991" w:author="Peter Hellström" w:date="2019-10-30T23:05:00Z">
                          <w:rPr>
                            <w:rFonts w:ascii="Cambria Math"/>
                            <w:lang w:val="en-US"/>
                          </w:rPr>
                          <m:t>a</m:t>
                        </w:del>
                      </m:r>
                    </m:e>
                    <m:sub>
                      <m:r>
                        <w:del w:id="992" w:author="Peter Hellström" w:date="2019-10-30T23:05:00Z">
                          <w:rPr>
                            <w:rFonts w:ascii="Cambria Math"/>
                            <w:lang w:val="en-US"/>
                          </w:rPr>
                          <m:t>2</m:t>
                        </w:del>
                      </m:r>
                    </m:sub>
                  </m:sSub>
                  <m:sSub>
                    <m:sSubPr>
                      <m:ctrlPr>
                        <w:del w:id="993" w:author="Peter Hellström" w:date="2019-10-30T23:05:00Z">
                          <w:rPr>
                            <w:rFonts w:ascii="Cambria Math" w:hAnsi="Cambria Math"/>
                            <w:i/>
                            <w:lang w:val="en-US"/>
                          </w:rPr>
                        </w:del>
                      </m:ctrlPr>
                    </m:sSubPr>
                    <m:e>
                      <m:r>
                        <w:del w:id="994" w:author="Peter Hellström" w:date="2019-10-30T23:05:00Z">
                          <w:rPr>
                            <w:rFonts w:ascii="Cambria Math"/>
                            <w:lang w:val="en-US"/>
                          </w:rPr>
                          <m:t>x</m:t>
                        </w:del>
                      </m:r>
                    </m:e>
                    <m:sub>
                      <m:r>
                        <w:del w:id="995" w:author="Peter Hellström" w:date="2019-10-30T23:05:00Z">
                          <w:rPr>
                            <w:rFonts w:ascii="Cambria Math"/>
                            <w:lang w:val="en-US"/>
                          </w:rPr>
                          <m:t>t</m:t>
                        </w:del>
                      </m:r>
                      <m:r>
                        <w:del w:id="996" w:author="Peter Hellström" w:date="2019-10-30T23:05:00Z">
                          <w:rPr>
                            <w:rFonts w:ascii="Cambria Math"/>
                            <w:lang w:val="en-US"/>
                          </w:rPr>
                          <m:t>-</m:t>
                        </w:del>
                      </m:r>
                      <m:r>
                        <w:del w:id="997" w:author="Peter Hellström" w:date="2019-10-30T23:05:00Z">
                          <w:rPr>
                            <w:rFonts w:ascii="Cambria Math"/>
                            <w:lang w:val="en-US"/>
                          </w:rPr>
                          <m:t>1</m:t>
                        </w:del>
                      </m:r>
                    </m:sub>
                  </m:sSub>
                  <m:r>
                    <w:del w:id="998" w:author="Peter Hellström" w:date="2019-10-30T23:05:00Z">
                      <w:rPr>
                        <w:rFonts w:ascii="Cambria Math"/>
                        <w:lang w:val="en-US"/>
                      </w:rPr>
                      <m:t>)</m:t>
                    </w:del>
                  </m:r>
                </m:e>
              </m:d>
            </m:e>
          </m:d>
        </m:oMath>
      </m:oMathPara>
    </w:p>
    <w:p w14:paraId="2F5C7294" w14:textId="665B12DB" w:rsidR="00EF71DE" w:rsidRDefault="008D364A" w:rsidP="00451B9C">
      <w:pPr>
        <w:rPr>
          <w:ins w:id="999" w:author="Peter Hellström" w:date="2019-10-30T23:05:00Z"/>
          <w:lang w:val="en-US"/>
        </w:rPr>
      </w:pPr>
      <m:oMathPara>
        <m:oMath>
          <m:sSub>
            <m:sSubPr>
              <m:ctrlPr>
                <w:ins w:id="1000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1001" w:author="Peter Hellström" w:date="2019-10-30T23:05:00Z">
                  <w:rPr>
                    <w:rFonts w:ascii="Cambria Math"/>
                    <w:lang w:val="en-US"/>
                  </w:rPr>
                  <m:t>X</m:t>
                </w:ins>
              </m:r>
            </m:e>
            <m:sub>
              <m:r>
                <w:ins w:id="1002" w:author="Peter Hellström" w:date="2019-10-30T23:05:00Z">
                  <w:rPr>
                    <w:rFonts w:ascii="Cambria Math"/>
                    <w:lang w:val="en-US"/>
                  </w:rPr>
                  <m:t>t+1</m:t>
                </w:ins>
              </m:r>
            </m:sub>
          </m:sSub>
          <m:r>
            <w:ins w:id="1003" w:author="Peter Hellström" w:date="2019-10-30T23:05:00Z">
              <w:rPr>
                <w:rFonts w:ascii="Cambria Math"/>
                <w:lang w:val="en-US"/>
              </w:rPr>
              <m:t>-</m:t>
            </w:ins>
          </m:r>
          <m:sSub>
            <m:sSubPr>
              <m:ctrlPr>
                <w:ins w:id="1004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1005" w:author="Peter Hellström" w:date="2019-10-30T23:05:00Z">
                  <w:rPr>
                    <w:rFonts w:ascii="Cambria Math"/>
                    <w:lang w:val="en-US"/>
                  </w:rPr>
                  <m:t>X</m:t>
                </w:ins>
              </m:r>
            </m:e>
            <m:sub>
              <m:r>
                <w:ins w:id="1006" w:author="Peter Hellström" w:date="2019-10-30T23:05:00Z">
                  <w:rPr>
                    <w:rFonts w:ascii="Cambria Math"/>
                    <w:lang w:val="en-US"/>
                  </w:rPr>
                  <m:t>t</m:t>
                </w:ins>
              </m:r>
            </m:sub>
          </m:sSub>
          <m:r>
            <w:ins w:id="1007" w:author="Peter Hellström" w:date="2019-10-30T23:05:00Z">
              <w:rPr>
                <w:rFonts w:ascii="Cambria Math"/>
                <w:lang w:val="en-US"/>
              </w:rPr>
              <m:t>=</m:t>
            </w:ins>
          </m:r>
          <m:sSub>
            <m:sSubPr>
              <m:ctrlPr>
                <w:ins w:id="1008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1009" w:author="Peter Hellström" w:date="2019-10-30T23:05:00Z">
                  <w:rPr>
                    <w:rFonts w:ascii="Cambria Math"/>
                    <w:lang w:val="en-US"/>
                  </w:rPr>
                  <m:t>R</m:t>
                </w:ins>
              </m:r>
            </m:e>
            <m:sub>
              <m:r>
                <w:ins w:id="1010" w:author="Peter Hellström" w:date="2019-10-30T23:05:00Z">
                  <w:rPr>
                    <w:rFonts w:ascii="Cambria Math"/>
                    <w:lang w:val="en-US"/>
                  </w:rPr>
                  <m:t>m</m:t>
                </w:ins>
              </m:r>
            </m:sub>
          </m:sSub>
          <m:r>
            <w:ins w:id="1011" w:author="Peter Hellström" w:date="2019-10-30T23:05:00Z">
              <w:rPr>
                <w:rFonts w:ascii="Cambria Math"/>
                <w:lang w:val="en-US"/>
              </w:rPr>
              <m:t>-</m:t>
            </w:ins>
          </m:r>
          <m:d>
            <m:dPr>
              <m:begChr m:val="{"/>
              <m:endChr m:val="}"/>
              <m:ctrlPr>
                <w:ins w:id="1012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dPr>
            <m:e>
              <m:func>
                <m:funcPr>
                  <m:ctrlPr>
                    <w:ins w:id="1013" w:author="Peter Hellström" w:date="2019-10-30T23:05:00Z">
                      <w:rPr>
                        <w:rFonts w:ascii="Cambria Math" w:hAnsi="Cambria Math"/>
                        <w:i/>
                        <w:lang w:val="en-US"/>
                      </w:rPr>
                    </w:ins>
                  </m:ctrlPr>
                </m:funcPr>
                <m:fName>
                  <m:r>
                    <w:ins w:id="1014" w:author="Peter Hellström" w:date="2019-10-30T23:05:00Z">
                      <w:rPr>
                        <w:rFonts w:ascii="Cambria Math"/>
                        <w:lang w:val="en-US"/>
                      </w:rPr>
                      <m:t>exp</m:t>
                    </w:ins>
                  </m:r>
                </m:fName>
                <m:e>
                  <m:r>
                    <w:ins w:id="1015" w:author="Peter Hellström" w:date="2019-10-30T23:05:00Z">
                      <w:rPr>
                        <w:rFonts w:ascii="Cambria Math"/>
                        <w:lang w:val="en-US"/>
                      </w:rPr>
                      <m:t>(</m:t>
                    </w:ins>
                  </m:r>
                </m:e>
              </m:func>
              <m:r>
                <w:ins w:id="1016" w:author="Peter Hellström" w:date="2019-10-30T23:05:00Z">
                  <w:rPr>
                    <w:rFonts w:ascii="Cambria Math"/>
                    <w:lang w:val="en-US"/>
                  </w:rPr>
                  <m:t>-</m:t>
                </w:ins>
              </m:r>
              <m:sSub>
                <m:sSubPr>
                  <m:ctrlPr>
                    <w:ins w:id="1017" w:author="Peter Hellström" w:date="2019-10-30T23:05:00Z">
                      <w:rPr>
                        <w:rFonts w:ascii="Cambria Math" w:hAnsi="Cambria Math"/>
                        <w:i/>
                        <w:lang w:val="en-US"/>
                      </w:rPr>
                    </w:ins>
                  </m:ctrlPr>
                </m:sSubPr>
                <m:e>
                  <m:r>
                    <w:ins w:id="1018" w:author="Peter Hellström" w:date="2019-10-30T23:05:00Z">
                      <w:rPr>
                        <w:rFonts w:ascii="Cambria Math"/>
                        <w:lang w:val="en-US"/>
                      </w:rPr>
                      <m:t>a</m:t>
                    </w:ins>
                  </m:r>
                </m:e>
                <m:sub>
                  <m:r>
                    <w:ins w:id="1019" w:author="Peter Hellström" w:date="2019-10-30T23:05:00Z">
                      <w:rPr>
                        <w:rFonts w:ascii="Cambria Math"/>
                        <w:lang w:val="en-US"/>
                      </w:rPr>
                      <m:t>0</m:t>
                    </w:ins>
                  </m:r>
                </m:sub>
              </m:sSub>
              <m:r>
                <w:ins w:id="1020" w:author="Peter Hellström" w:date="2019-10-30T23:05:00Z">
                  <w:rPr>
                    <w:rFonts w:ascii="Cambria Math"/>
                    <w:lang w:val="en-US"/>
                  </w:rPr>
                  <m:t>-</m:t>
                </w:ins>
              </m:r>
              <m:sSub>
                <m:sSubPr>
                  <m:ctrlPr>
                    <w:ins w:id="1021" w:author="Peter Hellström" w:date="2019-10-30T23:05:00Z">
                      <w:rPr>
                        <w:rFonts w:ascii="Cambria Math" w:hAnsi="Cambria Math"/>
                        <w:i/>
                        <w:lang w:val="en-US"/>
                      </w:rPr>
                    </w:ins>
                  </m:ctrlPr>
                </m:sSubPr>
                <m:e>
                  <m:r>
                    <w:ins w:id="1022" w:author="Peter Hellström" w:date="2019-10-30T23:05:00Z">
                      <w:rPr>
                        <w:rFonts w:ascii="Cambria Math"/>
                        <w:lang w:val="en-US"/>
                      </w:rPr>
                      <m:t>a</m:t>
                    </w:ins>
                  </m:r>
                </m:e>
                <m:sub>
                  <m:r>
                    <w:ins w:id="1023" w:author="Peter Hellström" w:date="2019-10-30T23:05:00Z">
                      <w:rPr>
                        <w:rFonts w:ascii="Cambria Math"/>
                        <w:lang w:val="en-US"/>
                      </w:rPr>
                      <m:t>1</m:t>
                    </w:ins>
                  </m:r>
                </m:sub>
              </m:sSub>
              <m:sSub>
                <m:sSubPr>
                  <m:ctrlPr>
                    <w:ins w:id="1024" w:author="Peter Hellström" w:date="2019-10-30T23:05:00Z">
                      <w:rPr>
                        <w:rFonts w:ascii="Cambria Math" w:hAnsi="Cambria Math"/>
                        <w:i/>
                        <w:lang w:val="en-US"/>
                      </w:rPr>
                    </w:ins>
                  </m:ctrlPr>
                </m:sSubPr>
                <m:e>
                  <m:r>
                    <w:ins w:id="1025" w:author="Peter Hellström" w:date="2019-10-30T23:05:00Z">
                      <w:rPr>
                        <w:rFonts w:ascii="Cambria Math"/>
                        <w:lang w:val="en-US"/>
                      </w:rPr>
                      <m:t>X</m:t>
                    </w:ins>
                  </m:r>
                </m:e>
                <m:sub>
                  <m:r>
                    <w:ins w:id="1026" w:author="Peter Hellström" w:date="2019-10-30T23:05:00Z">
                      <w:rPr>
                        <w:rFonts w:ascii="Cambria Math"/>
                        <w:lang w:val="en-US"/>
                      </w:rPr>
                      <m:t>t</m:t>
                    </w:ins>
                  </m:r>
                </m:sub>
              </m:sSub>
              <m:r>
                <w:ins w:id="1027" w:author="Peter Hellström" w:date="2019-10-30T23:05:00Z">
                  <w:rPr>
                    <w:rFonts w:ascii="Cambria Math"/>
                    <w:lang w:val="en-US"/>
                  </w:rPr>
                  <m:t>-</m:t>
                </w:ins>
              </m:r>
              <m:sSub>
                <m:sSubPr>
                  <m:ctrlPr>
                    <w:ins w:id="1028" w:author="Peter Hellström" w:date="2019-10-30T23:05:00Z">
                      <w:rPr>
                        <w:rFonts w:ascii="Cambria Math" w:hAnsi="Cambria Math"/>
                        <w:i/>
                        <w:lang w:val="en-US"/>
                      </w:rPr>
                    </w:ins>
                  </m:ctrlPr>
                </m:sSubPr>
                <m:e>
                  <m:r>
                    <w:ins w:id="1029" w:author="Peter Hellström" w:date="2019-10-30T23:05:00Z">
                      <w:rPr>
                        <w:rFonts w:ascii="Cambria Math"/>
                        <w:lang w:val="en-US"/>
                      </w:rPr>
                      <m:t>a</m:t>
                    </w:ins>
                  </m:r>
                </m:e>
                <m:sub>
                  <m:r>
                    <w:ins w:id="1030" w:author="Peter Hellström" w:date="2019-10-30T23:05:00Z">
                      <w:rPr>
                        <w:rFonts w:ascii="Cambria Math"/>
                        <w:lang w:val="en-US"/>
                      </w:rPr>
                      <m:t>2</m:t>
                    </w:ins>
                  </m:r>
                </m:sub>
              </m:sSub>
              <m:sSub>
                <m:sSubPr>
                  <m:ctrlPr>
                    <w:ins w:id="1031" w:author="Peter Hellström" w:date="2019-10-30T23:05:00Z">
                      <w:rPr>
                        <w:rFonts w:ascii="Cambria Math" w:hAnsi="Cambria Math"/>
                        <w:i/>
                        <w:lang w:val="en-US"/>
                      </w:rPr>
                    </w:ins>
                  </m:ctrlPr>
                </m:sSubPr>
                <m:e>
                  <m:r>
                    <w:ins w:id="1032" w:author="Peter Hellström" w:date="2019-10-30T23:05:00Z">
                      <w:rPr>
                        <w:rFonts w:ascii="Cambria Math"/>
                        <w:lang w:val="en-US"/>
                      </w:rPr>
                      <m:t>X</m:t>
                    </w:ins>
                  </m:r>
                </m:e>
                <m:sub>
                  <m:r>
                    <w:ins w:id="1033" w:author="Peter Hellström" w:date="2019-10-30T23:05:00Z">
                      <w:rPr>
                        <w:rFonts w:ascii="Cambria Math"/>
                        <w:lang w:val="en-US"/>
                      </w:rPr>
                      <m:t>t</m:t>
                    </w:ins>
                  </m:r>
                  <m:r>
                    <w:ins w:id="1034" w:author="Peter Hellström" w:date="2019-10-30T23:05:00Z">
                      <w:rPr>
                        <w:rFonts w:ascii="Cambria Math"/>
                        <w:lang w:val="en-US"/>
                      </w:rPr>
                      <m:t>-</m:t>
                    </w:ins>
                  </m:r>
                  <m:r>
                    <w:ins w:id="1035" w:author="Peter Hellström" w:date="2019-10-30T23:05:00Z">
                      <w:rPr>
                        <w:rFonts w:ascii="Cambria Math"/>
                        <w:lang w:val="en-US"/>
                      </w:rPr>
                      <m:t>1</m:t>
                    </w:ins>
                  </m:r>
                </m:sub>
              </m:sSub>
              <m:r>
                <w:ins w:id="1036" w:author="Peter Hellström" w:date="2019-10-30T23:05:00Z">
                  <w:rPr>
                    <w:rFonts w:ascii="Cambria Math"/>
                    <w:lang w:val="en-US"/>
                  </w:rPr>
                  <m:t>)</m:t>
                </w:ins>
              </m:r>
            </m:e>
          </m:d>
          <m:r>
            <w:ins w:id="1037" w:author="Peter Hellström" w:date="2019-10-30T23:05:00Z">
              <m:rPr>
                <m:sty m:val="p"/>
              </m:rPr>
              <w:rPr>
                <w:rFonts w:ascii="Cambria Math"/>
                <w:lang w:val="en-US"/>
              </w:rPr>
              <w:br/>
            </w:ins>
          </m:r>
        </m:oMath>
        <m:oMath>
          <m:sSub>
            <m:sSubPr>
              <m:ctrlPr>
                <w:ins w:id="1038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1039" w:author="Peter Hellström" w:date="2019-10-30T23:05:00Z">
                  <w:rPr>
                    <w:rFonts w:ascii="Cambria Math"/>
                    <w:lang w:val="en-US"/>
                  </w:rPr>
                  <m:t>X</m:t>
                </w:ins>
              </m:r>
            </m:e>
            <m:sub>
              <m:r>
                <w:ins w:id="1040" w:author="Peter Hellström" w:date="2019-10-30T23:05:00Z">
                  <w:rPr>
                    <w:rFonts w:ascii="Cambria Math"/>
                    <w:lang w:val="en-US"/>
                  </w:rPr>
                  <m:t>t+1</m:t>
                </w:ins>
              </m:r>
            </m:sub>
          </m:sSub>
          <m:r>
            <w:ins w:id="1041" w:author="Peter Hellström" w:date="2019-10-30T23:05:00Z">
              <w:rPr>
                <w:rFonts w:ascii="Cambria Math"/>
                <w:lang w:val="en-US"/>
              </w:rPr>
              <m:t>=</m:t>
            </w:ins>
          </m:r>
          <m:sSub>
            <m:sSubPr>
              <m:ctrlPr>
                <w:ins w:id="1042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1043" w:author="Peter Hellström" w:date="2019-10-30T23:05:00Z">
                  <w:rPr>
                    <w:rFonts w:ascii="Cambria Math"/>
                    <w:lang w:val="en-US"/>
                  </w:rPr>
                  <m:t>X</m:t>
                </w:ins>
              </m:r>
            </m:e>
            <m:sub>
              <m:r>
                <w:ins w:id="1044" w:author="Peter Hellström" w:date="2019-10-30T23:05:00Z">
                  <w:rPr>
                    <w:rFonts w:ascii="Cambria Math"/>
                    <w:lang w:val="en-US"/>
                  </w:rPr>
                  <m:t>t</m:t>
                </w:ins>
              </m:r>
            </m:sub>
          </m:sSub>
          <m:r>
            <w:ins w:id="1045" w:author="Peter Hellström" w:date="2019-10-30T23:05:00Z">
              <w:rPr>
                <w:rFonts w:ascii="Cambria Math"/>
                <w:lang w:val="en-US"/>
              </w:rPr>
              <m:t>+</m:t>
            </w:ins>
          </m:r>
          <m:d>
            <m:dPr>
              <m:begChr m:val="["/>
              <m:endChr m:val="]"/>
              <m:ctrlPr>
                <w:ins w:id="1046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dPr>
            <m:e>
              <m:sSub>
                <m:sSubPr>
                  <m:ctrlPr>
                    <w:ins w:id="1047" w:author="Peter Hellström" w:date="2019-10-30T23:05:00Z">
                      <w:rPr>
                        <w:rFonts w:ascii="Cambria Math" w:hAnsi="Cambria Math"/>
                        <w:i/>
                        <w:lang w:val="en-US"/>
                      </w:rPr>
                    </w:ins>
                  </m:ctrlPr>
                </m:sSubPr>
                <m:e>
                  <m:r>
                    <w:ins w:id="1048" w:author="Peter Hellström" w:date="2019-10-30T23:05:00Z">
                      <w:rPr>
                        <w:rFonts w:ascii="Cambria Math"/>
                        <w:lang w:val="en-US"/>
                      </w:rPr>
                      <m:t>R</m:t>
                    </w:ins>
                  </m:r>
                </m:e>
                <m:sub>
                  <m:r>
                    <w:ins w:id="1049" w:author="Peter Hellström" w:date="2019-10-30T23:05:00Z">
                      <w:rPr>
                        <w:rFonts w:ascii="Cambria Math"/>
                        <w:lang w:val="en-US"/>
                      </w:rPr>
                      <m:t>m</m:t>
                    </w:ins>
                  </m:r>
                </m:sub>
              </m:sSub>
              <m:r>
                <w:ins w:id="1050" w:author="Peter Hellström" w:date="2019-10-30T23:05:00Z">
                  <w:rPr>
                    <w:rFonts w:ascii="Cambria Math"/>
                    <w:lang w:val="en-US"/>
                  </w:rPr>
                  <m:t>-</m:t>
                </w:ins>
              </m:r>
              <m:d>
                <m:dPr>
                  <m:begChr m:val="{"/>
                  <m:endChr m:val="}"/>
                  <m:ctrlPr>
                    <w:ins w:id="1051" w:author="Peter Hellström" w:date="2019-10-30T23:05:00Z">
                      <w:rPr>
                        <w:rFonts w:ascii="Cambria Math" w:hAnsi="Cambria Math"/>
                        <w:i/>
                        <w:lang w:val="en-US"/>
                      </w:rPr>
                    </w:ins>
                  </m:ctrlPr>
                </m:dPr>
                <m:e>
                  <m:func>
                    <m:funcPr>
                      <m:ctrlPr>
                        <w:ins w:id="1052" w:author="Peter Hellström" w:date="2019-10-30T23:05:00Z">
                          <w:rPr>
                            <w:rFonts w:ascii="Cambria Math" w:hAnsi="Cambria Math"/>
                            <w:i/>
                            <w:lang w:val="en-US"/>
                          </w:rPr>
                        </w:ins>
                      </m:ctrlPr>
                    </m:funcPr>
                    <m:fName>
                      <m:r>
                        <w:ins w:id="1053" w:author="Peter Hellström" w:date="2019-10-30T23:05:00Z">
                          <w:rPr>
                            <w:rFonts w:ascii="Cambria Math"/>
                            <w:lang w:val="en-US"/>
                          </w:rPr>
                          <m:t>exp</m:t>
                        </w:ins>
                      </m:r>
                    </m:fName>
                    <m:e>
                      <m:r>
                        <w:ins w:id="1054" w:author="Peter Hellström" w:date="2019-10-30T23:05:00Z">
                          <w:rPr>
                            <w:rFonts w:ascii="Cambria Math"/>
                            <w:lang w:val="en-US"/>
                          </w:rPr>
                          <m:t>(</m:t>
                        </w:ins>
                      </m:r>
                    </m:e>
                  </m:func>
                  <m:r>
                    <w:ins w:id="1055" w:author="Peter Hellström" w:date="2019-10-30T23:05:00Z">
                      <w:rPr>
                        <w:rFonts w:ascii="Cambria Math"/>
                        <w:lang w:val="en-US"/>
                      </w:rPr>
                      <m:t>-</m:t>
                    </w:ins>
                  </m:r>
                  <m:sSub>
                    <m:sSubPr>
                      <m:ctrlPr>
                        <w:ins w:id="1056" w:author="Peter Hellström" w:date="2019-10-30T23:05:00Z">
                          <w:rPr>
                            <w:rFonts w:ascii="Cambria Math" w:hAnsi="Cambria Math"/>
                            <w:i/>
                            <w:lang w:val="en-US"/>
                          </w:rPr>
                        </w:ins>
                      </m:ctrlPr>
                    </m:sSubPr>
                    <m:e>
                      <m:r>
                        <w:ins w:id="1057" w:author="Peter Hellström" w:date="2019-10-30T23:05:00Z">
                          <w:rPr>
                            <w:rFonts w:ascii="Cambria Math"/>
                            <w:lang w:val="en-US"/>
                          </w:rPr>
                          <m:t>a</m:t>
                        </w:ins>
                      </m:r>
                    </m:e>
                    <m:sub>
                      <m:r>
                        <w:ins w:id="1058" w:author="Peter Hellström" w:date="2019-10-30T23:05:00Z">
                          <w:rPr>
                            <w:rFonts w:ascii="Cambria Math"/>
                            <w:lang w:val="en-US"/>
                          </w:rPr>
                          <m:t>0</m:t>
                        </w:ins>
                      </m:r>
                    </m:sub>
                  </m:sSub>
                  <m:r>
                    <w:ins w:id="1059" w:author="Peter Hellström" w:date="2019-10-30T23:05:00Z">
                      <w:rPr>
                        <w:rFonts w:ascii="Cambria Math"/>
                        <w:lang w:val="en-US"/>
                      </w:rPr>
                      <m:t>-</m:t>
                    </w:ins>
                  </m:r>
                  <m:sSub>
                    <m:sSubPr>
                      <m:ctrlPr>
                        <w:ins w:id="1060" w:author="Peter Hellström" w:date="2019-10-30T23:05:00Z">
                          <w:rPr>
                            <w:rFonts w:ascii="Cambria Math" w:hAnsi="Cambria Math"/>
                            <w:i/>
                            <w:lang w:val="en-US"/>
                          </w:rPr>
                        </w:ins>
                      </m:ctrlPr>
                    </m:sSubPr>
                    <m:e>
                      <m:r>
                        <w:ins w:id="1061" w:author="Peter Hellström" w:date="2019-10-30T23:05:00Z">
                          <w:rPr>
                            <w:rFonts w:ascii="Cambria Math"/>
                            <w:lang w:val="en-US"/>
                          </w:rPr>
                          <m:t>a</m:t>
                        </w:ins>
                      </m:r>
                    </m:e>
                    <m:sub>
                      <m:r>
                        <w:ins w:id="1062" w:author="Peter Hellström" w:date="2019-10-30T23:05:00Z">
                          <w:rPr>
                            <w:rFonts w:ascii="Cambria Math"/>
                            <w:lang w:val="en-US"/>
                          </w:rPr>
                          <m:t>1</m:t>
                        </w:ins>
                      </m:r>
                    </m:sub>
                  </m:sSub>
                  <m:sSub>
                    <m:sSubPr>
                      <m:ctrlPr>
                        <w:ins w:id="1063" w:author="Peter Hellström" w:date="2019-10-30T23:05:00Z">
                          <w:rPr>
                            <w:rFonts w:ascii="Cambria Math" w:hAnsi="Cambria Math"/>
                            <w:i/>
                            <w:lang w:val="en-US"/>
                          </w:rPr>
                        </w:ins>
                      </m:ctrlPr>
                    </m:sSubPr>
                    <m:e>
                      <m:r>
                        <w:ins w:id="1064" w:author="Peter Hellström" w:date="2019-10-30T23:05:00Z">
                          <w:rPr>
                            <w:rFonts w:ascii="Cambria Math"/>
                            <w:lang w:val="en-US"/>
                          </w:rPr>
                          <m:t>X</m:t>
                        </w:ins>
                      </m:r>
                    </m:e>
                    <m:sub>
                      <m:r>
                        <w:ins w:id="1065" w:author="Peter Hellström" w:date="2019-10-30T23:05:00Z">
                          <w:rPr>
                            <w:rFonts w:ascii="Cambria Math"/>
                            <w:lang w:val="en-US"/>
                          </w:rPr>
                          <m:t>t</m:t>
                        </w:ins>
                      </m:r>
                    </m:sub>
                  </m:sSub>
                  <m:r>
                    <w:ins w:id="1066" w:author="Peter Hellström" w:date="2019-10-30T23:05:00Z">
                      <w:rPr>
                        <w:rFonts w:ascii="Cambria Math"/>
                        <w:lang w:val="en-US"/>
                      </w:rPr>
                      <m:t>-</m:t>
                    </w:ins>
                  </m:r>
                  <m:sSub>
                    <m:sSubPr>
                      <m:ctrlPr>
                        <w:ins w:id="1067" w:author="Peter Hellström" w:date="2019-10-30T23:05:00Z">
                          <w:rPr>
                            <w:rFonts w:ascii="Cambria Math" w:hAnsi="Cambria Math"/>
                            <w:i/>
                            <w:lang w:val="en-US"/>
                          </w:rPr>
                        </w:ins>
                      </m:ctrlPr>
                    </m:sSubPr>
                    <m:e>
                      <m:r>
                        <w:ins w:id="1068" w:author="Peter Hellström" w:date="2019-10-30T23:05:00Z">
                          <w:rPr>
                            <w:rFonts w:ascii="Cambria Math"/>
                            <w:lang w:val="en-US"/>
                          </w:rPr>
                          <m:t>a</m:t>
                        </w:ins>
                      </m:r>
                    </m:e>
                    <m:sub>
                      <m:r>
                        <w:ins w:id="1069" w:author="Peter Hellström" w:date="2019-10-30T23:05:00Z">
                          <w:rPr>
                            <w:rFonts w:ascii="Cambria Math"/>
                            <w:lang w:val="en-US"/>
                          </w:rPr>
                          <m:t>2</m:t>
                        </w:ins>
                      </m:r>
                    </m:sub>
                  </m:sSub>
                  <m:sSub>
                    <m:sSubPr>
                      <m:ctrlPr>
                        <w:ins w:id="1070" w:author="Peter Hellström" w:date="2019-10-30T23:05:00Z">
                          <w:rPr>
                            <w:rFonts w:ascii="Cambria Math" w:hAnsi="Cambria Math"/>
                            <w:i/>
                            <w:lang w:val="en-US"/>
                          </w:rPr>
                        </w:ins>
                      </m:ctrlPr>
                    </m:sSubPr>
                    <m:e>
                      <m:r>
                        <w:ins w:id="1071" w:author="Peter Hellström" w:date="2019-10-30T23:05:00Z">
                          <w:rPr>
                            <w:rFonts w:ascii="Cambria Math"/>
                            <w:lang w:val="en-US"/>
                          </w:rPr>
                          <m:t>X</m:t>
                        </w:ins>
                      </m:r>
                    </m:e>
                    <m:sub>
                      <m:r>
                        <w:ins w:id="1072" w:author="Peter Hellström" w:date="2019-10-30T23:05:00Z">
                          <w:rPr>
                            <w:rFonts w:ascii="Cambria Math"/>
                            <w:lang w:val="en-US"/>
                          </w:rPr>
                          <m:t>t</m:t>
                        </w:ins>
                      </m:r>
                      <m:r>
                        <w:ins w:id="1073" w:author="Peter Hellström" w:date="2019-10-30T23:05:00Z">
                          <w:rPr>
                            <w:rFonts w:ascii="Cambria Math"/>
                            <w:lang w:val="en-US"/>
                          </w:rPr>
                          <m:t>-</m:t>
                        </w:ins>
                      </m:r>
                      <m:r>
                        <w:ins w:id="1074" w:author="Peter Hellström" w:date="2019-10-30T23:05:00Z">
                          <w:rPr>
                            <w:rFonts w:ascii="Cambria Math"/>
                            <w:lang w:val="en-US"/>
                          </w:rPr>
                          <m:t>1</m:t>
                        </w:ins>
                      </m:r>
                    </m:sub>
                  </m:sSub>
                  <m:r>
                    <w:ins w:id="1075" w:author="Peter Hellström" w:date="2019-10-30T23:05:00Z">
                      <w:rPr>
                        <w:rFonts w:ascii="Cambria Math"/>
                        <w:lang w:val="en-US"/>
                      </w:rPr>
                      <m:t>)</m:t>
                    </w:ins>
                  </m:r>
                </m:e>
              </m:d>
            </m:e>
          </m:d>
        </m:oMath>
      </m:oMathPara>
    </w:p>
    <w:p w14:paraId="08A46EE9" w14:textId="0618683D" w:rsidR="00F47481" w:rsidRDefault="001A0A7A" w:rsidP="00451B9C">
      <w:pPr>
        <w:rPr>
          <w:lang w:val="en-US"/>
        </w:rPr>
      </w:pPr>
      <w:r>
        <w:rPr>
          <w:lang w:val="en-US"/>
        </w:rPr>
        <w:t>In canonical form</w:t>
      </w:r>
      <w:r w:rsidR="00F47481">
        <w:rPr>
          <w:lang w:val="en-US"/>
        </w:rPr>
        <w:t xml:space="preserve">, by setting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  <w:lang w:val="en-US"/>
          </w:rPr>
          <m:t>=1</m:t>
        </m:r>
      </m:oMath>
      <w:r w:rsidR="00F47481">
        <w:rPr>
          <w:lang w:val="en-US"/>
        </w:rPr>
        <w:t>and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a</m:t>
            </m:r>
          </m:e>
          <m:sub>
            <m:r>
              <w:rPr>
                <w:rFonts w:ascii="Cambria Math"/>
                <w:lang w:val="en-US"/>
              </w:rPr>
              <m:t>0</m:t>
            </m:r>
          </m:sub>
        </m:sSub>
        <m:r>
          <w:rPr>
            <w:rFonts w:ascii="Cambria Math"/>
            <w:lang w:val="en-US"/>
          </w:rPr>
          <m:t>=0</m:t>
        </m:r>
      </m:oMath>
      <w:r w:rsidR="00F47481">
        <w:rPr>
          <w:lang w:val="en-US"/>
        </w:rPr>
        <w:t>:</w:t>
      </w:r>
    </w:p>
    <w:p w14:paraId="273F9DA3" w14:textId="581E50BC" w:rsidR="001A0A7A" w:rsidRDefault="008D364A" w:rsidP="00451B9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R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=1</m:t>
          </m:r>
          <m:r>
            <w:rPr>
              <w:rFonts w:ascii="Cambria Math"/>
              <w:lang w:val="en-US"/>
            </w:rPr>
            <m:t>-</m:t>
          </m:r>
          <m:d>
            <m:dPr>
              <m:begChr m:val="{"/>
              <m:endChr m:val="}"/>
              <m:ctrlPr>
                <w:del w:id="1076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del>
              </m:ctrlPr>
            </m:dPr>
            <m:e>
              <m:func>
                <m:funcPr>
                  <m:ctrlPr>
                    <w:del w:id="1077" w:author="Peter Hellström" w:date="2019-10-30T23:05:00Z">
                      <w:rPr>
                        <w:rFonts w:ascii="Cambria Math" w:hAnsi="Cambria Math"/>
                        <w:i/>
                        <w:lang w:val="en-US"/>
                      </w:rPr>
                    </w:del>
                  </m:ctrlPr>
                </m:funcPr>
                <m:fName>
                  <m:r>
                    <w:del w:id="1078" w:author="Peter Hellström" w:date="2019-10-30T23:05:00Z">
                      <w:rPr>
                        <w:rFonts w:ascii="Cambria Math"/>
                        <w:lang w:val="en-US"/>
                      </w:rPr>
                      <m:t>exp</m:t>
                    </w:del>
                  </m:r>
                </m:fName>
                <m:e>
                  <m:r>
                    <w:del w:id="1079" w:author="Peter Hellström" w:date="2019-10-30T23:05:00Z">
                      <w:rPr>
                        <w:rFonts w:ascii="Cambria Math"/>
                        <w:lang w:val="en-US"/>
                      </w:rPr>
                      <m:t>(</m:t>
                    </w:del>
                  </m:r>
                </m:e>
              </m:func>
              <m:r>
                <w:del w:id="1080" w:author="Peter Hellström" w:date="2019-10-30T23:05:00Z">
                  <w:rPr>
                    <w:rFonts w:ascii="Cambria Math"/>
                    <w:lang w:val="en-US"/>
                  </w:rPr>
                  <m:t>-</m:t>
                </w:del>
              </m:r>
              <m:sSubSup>
                <m:sSubSupPr>
                  <m:ctrlPr>
                    <w:del w:id="1081" w:author="Peter Hellström" w:date="2019-10-30T23:05:00Z">
                      <w:rPr>
                        <w:rFonts w:ascii="Cambria Math" w:hAnsi="Cambria Math"/>
                        <w:i/>
                        <w:lang w:val="en-US"/>
                      </w:rPr>
                    </w:del>
                  </m:ctrlPr>
                </m:sSubSupPr>
                <m:e>
                  <m:r>
                    <w:del w:id="1082" w:author="Peter Hellström" w:date="2019-10-30T23:05:00Z">
                      <w:rPr>
                        <w:rFonts w:ascii="Cambria Math"/>
                        <w:lang w:val="en-US"/>
                      </w:rPr>
                      <m:t>a</m:t>
                    </w:del>
                  </m:r>
                </m:e>
                <m:sub>
                  <m:r>
                    <w:del w:id="1083" w:author="Peter Hellström" w:date="2019-10-30T23:05:00Z">
                      <w:rPr>
                        <w:rFonts w:ascii="Cambria Math"/>
                        <w:lang w:val="en-US"/>
                      </w:rPr>
                      <m:t>1</m:t>
                    </w:del>
                  </m:r>
                </m:sub>
                <m:sup>
                  <m:r>
                    <w:del w:id="1084" w:author="Peter Hellström" w:date="2019-10-30T23:05:00Z">
                      <w:rPr>
                        <w:rFonts w:ascii="Cambria Math"/>
                        <w:lang w:val="en-US"/>
                      </w:rPr>
                      <m:t>*</m:t>
                    </w:del>
                  </m:r>
                </m:sup>
              </m:sSubSup>
              <m:sSub>
                <m:sSubPr>
                  <m:ctrlPr>
                    <w:del w:id="1085" w:author="Peter Hellström" w:date="2019-10-30T23:05:00Z">
                      <w:rPr>
                        <w:rFonts w:ascii="Cambria Math" w:hAnsi="Cambria Math"/>
                        <w:i/>
                        <w:lang w:val="en-US"/>
                      </w:rPr>
                    </w:del>
                  </m:ctrlPr>
                </m:sSubPr>
                <m:e>
                  <m:r>
                    <w:del w:id="1086" w:author="Peter Hellström" w:date="2019-10-30T23:05:00Z">
                      <w:rPr>
                        <w:rFonts w:ascii="Cambria Math"/>
                        <w:lang w:val="en-US"/>
                      </w:rPr>
                      <m:t>x</m:t>
                    </w:del>
                  </m:r>
                </m:e>
                <m:sub>
                  <m:r>
                    <w:del w:id="1087" w:author="Peter Hellström" w:date="2019-10-30T23:05:00Z">
                      <w:rPr>
                        <w:rFonts w:ascii="Cambria Math"/>
                        <w:lang w:val="en-US"/>
                      </w:rPr>
                      <m:t>t</m:t>
                    </w:del>
                  </m:r>
                </m:sub>
              </m:sSub>
              <m:r>
                <w:del w:id="1088" w:author="Peter Hellström" w:date="2019-10-30T23:05:00Z">
                  <w:rPr>
                    <w:rFonts w:ascii="Cambria Math"/>
                    <w:lang w:val="en-US"/>
                  </w:rPr>
                  <m:t>-</m:t>
                </w:del>
              </m:r>
              <m:sSubSup>
                <m:sSubSupPr>
                  <m:ctrlPr>
                    <w:del w:id="1089" w:author="Peter Hellström" w:date="2019-10-30T23:05:00Z">
                      <w:rPr>
                        <w:rFonts w:ascii="Cambria Math" w:hAnsi="Cambria Math"/>
                        <w:i/>
                        <w:lang w:val="en-US"/>
                      </w:rPr>
                    </w:del>
                  </m:ctrlPr>
                </m:sSubSupPr>
                <m:e>
                  <m:r>
                    <w:del w:id="1090" w:author="Peter Hellström" w:date="2019-10-30T23:05:00Z">
                      <w:rPr>
                        <w:rFonts w:ascii="Cambria Math"/>
                        <w:lang w:val="en-US"/>
                      </w:rPr>
                      <m:t>a</m:t>
                    </w:del>
                  </m:r>
                </m:e>
                <m:sub>
                  <m:r>
                    <w:del w:id="1091" w:author="Peter Hellström" w:date="2019-10-30T23:05:00Z">
                      <w:rPr>
                        <w:rFonts w:ascii="Cambria Math"/>
                        <w:lang w:val="en-US"/>
                      </w:rPr>
                      <m:t>2</m:t>
                    </w:del>
                  </m:r>
                </m:sub>
                <m:sup>
                  <m:r>
                    <w:del w:id="1092" w:author="Peter Hellström" w:date="2019-10-30T23:05:00Z">
                      <w:rPr>
                        <w:rFonts w:ascii="Cambria Math"/>
                        <w:lang w:val="en-US"/>
                      </w:rPr>
                      <m:t>*</m:t>
                    </w:del>
                  </m:r>
                </m:sup>
              </m:sSubSup>
              <m:sSub>
                <m:sSubPr>
                  <m:ctrlPr>
                    <w:del w:id="1093" w:author="Peter Hellström" w:date="2019-10-30T23:05:00Z">
                      <w:rPr>
                        <w:rFonts w:ascii="Cambria Math" w:hAnsi="Cambria Math"/>
                        <w:i/>
                        <w:lang w:val="en-US"/>
                      </w:rPr>
                    </w:del>
                  </m:ctrlPr>
                </m:sSubPr>
                <m:e>
                  <m:r>
                    <w:del w:id="1094" w:author="Peter Hellström" w:date="2019-10-30T23:05:00Z">
                      <w:rPr>
                        <w:rFonts w:ascii="Cambria Math"/>
                        <w:lang w:val="en-US"/>
                      </w:rPr>
                      <m:t>x</m:t>
                    </w:del>
                  </m:r>
                </m:e>
                <m:sub>
                  <m:r>
                    <w:del w:id="1095" w:author="Peter Hellström" w:date="2019-10-30T23:05:00Z">
                      <w:rPr>
                        <w:rFonts w:ascii="Cambria Math"/>
                        <w:lang w:val="en-US"/>
                      </w:rPr>
                      <m:t>t</m:t>
                    </w:del>
                  </m:r>
                  <m:r>
                    <w:del w:id="1096" w:author="Peter Hellström" w:date="2019-10-30T23:05:00Z">
                      <w:rPr>
                        <w:rFonts w:ascii="Cambria Math"/>
                        <w:lang w:val="en-US"/>
                      </w:rPr>
                      <m:t>-</m:t>
                    </w:del>
                  </m:r>
                  <m:r>
                    <w:del w:id="1097" w:author="Peter Hellström" w:date="2019-10-30T23:05:00Z">
                      <w:rPr>
                        <w:rFonts w:ascii="Cambria Math"/>
                        <w:lang w:val="en-US"/>
                      </w:rPr>
                      <m:t>1</m:t>
                    </w:del>
                  </m:r>
                </m:sub>
              </m:sSub>
              <m:r>
                <w:del w:id="1098" w:author="Peter Hellström" w:date="2019-10-30T23:05:00Z">
                  <w:rPr>
                    <w:rFonts w:ascii="Cambria Math"/>
                    <w:lang w:val="en-US"/>
                  </w:rPr>
                  <m:t>)</m:t>
                </w:del>
              </m:r>
            </m:e>
          </m:d>
          <m:d>
            <m:dPr>
              <m:begChr m:val="{"/>
              <m:endChr m:val="}"/>
              <m:ctrlPr>
                <w:ins w:id="1099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dPr>
            <m:e>
              <m:func>
                <m:funcPr>
                  <m:ctrlPr>
                    <w:ins w:id="1100" w:author="Peter Hellström" w:date="2019-10-30T23:05:00Z">
                      <w:rPr>
                        <w:rFonts w:ascii="Cambria Math" w:hAnsi="Cambria Math"/>
                        <w:i/>
                        <w:lang w:val="en-US"/>
                      </w:rPr>
                    </w:ins>
                  </m:ctrlPr>
                </m:funcPr>
                <m:fName>
                  <m:r>
                    <w:ins w:id="1101" w:author="Peter Hellström" w:date="2019-10-30T23:05:00Z">
                      <w:rPr>
                        <w:rFonts w:ascii="Cambria Math"/>
                        <w:lang w:val="en-US"/>
                      </w:rPr>
                      <m:t>exp</m:t>
                    </w:ins>
                  </m:r>
                </m:fName>
                <m:e>
                  <m:r>
                    <w:ins w:id="1102" w:author="Peter Hellström" w:date="2019-10-30T23:05:00Z">
                      <w:rPr>
                        <w:rFonts w:ascii="Cambria Math"/>
                        <w:lang w:val="en-US"/>
                      </w:rPr>
                      <m:t>(</m:t>
                    </w:ins>
                  </m:r>
                </m:e>
              </m:func>
              <m:r>
                <w:ins w:id="1103" w:author="Peter Hellström" w:date="2019-10-30T23:05:00Z">
                  <w:rPr>
                    <w:rFonts w:ascii="Cambria Math"/>
                    <w:lang w:val="en-US"/>
                  </w:rPr>
                  <m:t>-</m:t>
                </w:ins>
              </m:r>
              <m:sSubSup>
                <m:sSubSupPr>
                  <m:ctrlPr>
                    <w:ins w:id="1104" w:author="Peter Hellström" w:date="2019-10-30T23:05:00Z">
                      <w:rPr>
                        <w:rFonts w:ascii="Cambria Math" w:hAnsi="Cambria Math"/>
                        <w:i/>
                        <w:lang w:val="en-US"/>
                      </w:rPr>
                    </w:ins>
                  </m:ctrlPr>
                </m:sSubSupPr>
                <m:e>
                  <m:r>
                    <w:ins w:id="1105" w:author="Peter Hellström" w:date="2019-10-30T23:05:00Z">
                      <w:rPr>
                        <w:rFonts w:ascii="Cambria Math"/>
                        <w:lang w:val="en-US"/>
                      </w:rPr>
                      <m:t>a</m:t>
                    </w:ins>
                  </m:r>
                </m:e>
                <m:sub>
                  <m:r>
                    <w:ins w:id="1106" w:author="Peter Hellström" w:date="2019-10-30T23:05:00Z">
                      <w:rPr>
                        <w:rFonts w:ascii="Cambria Math"/>
                        <w:lang w:val="en-US"/>
                      </w:rPr>
                      <m:t>1</m:t>
                    </w:ins>
                  </m:r>
                </m:sub>
                <m:sup>
                  <m:r>
                    <w:ins w:id="1107" w:author="Peter Hellström" w:date="2019-10-30T23:05:00Z">
                      <w:rPr>
                        <w:rFonts w:ascii="Cambria Math"/>
                        <w:lang w:val="en-US"/>
                      </w:rPr>
                      <m:t>*</m:t>
                    </w:ins>
                  </m:r>
                </m:sup>
              </m:sSubSup>
              <m:sSub>
                <m:sSubPr>
                  <m:ctrlPr>
                    <w:ins w:id="1108" w:author="Peter Hellström" w:date="2019-10-30T23:05:00Z">
                      <w:rPr>
                        <w:rFonts w:ascii="Cambria Math" w:hAnsi="Cambria Math"/>
                        <w:i/>
                        <w:lang w:val="en-US"/>
                      </w:rPr>
                    </w:ins>
                  </m:ctrlPr>
                </m:sSubPr>
                <m:e>
                  <m:r>
                    <w:ins w:id="1109" w:author="Peter Hellström" w:date="2019-10-30T23:05:00Z">
                      <w:rPr>
                        <w:rFonts w:ascii="Cambria Math"/>
                        <w:lang w:val="en-US"/>
                      </w:rPr>
                      <m:t>X</m:t>
                    </w:ins>
                  </m:r>
                </m:e>
                <m:sub>
                  <m:r>
                    <w:ins w:id="1110" w:author="Peter Hellström" w:date="2019-10-30T23:05:00Z">
                      <w:rPr>
                        <w:rFonts w:ascii="Cambria Math"/>
                        <w:lang w:val="en-US"/>
                      </w:rPr>
                      <m:t>t</m:t>
                    </w:ins>
                  </m:r>
                </m:sub>
              </m:sSub>
              <m:r>
                <w:ins w:id="1111" w:author="Peter Hellström" w:date="2019-10-30T23:05:00Z">
                  <w:rPr>
                    <w:rFonts w:ascii="Cambria Math"/>
                    <w:lang w:val="en-US"/>
                  </w:rPr>
                  <m:t>-</m:t>
                </w:ins>
              </m:r>
              <m:sSubSup>
                <m:sSubSupPr>
                  <m:ctrlPr>
                    <w:ins w:id="1112" w:author="Peter Hellström" w:date="2019-10-30T23:05:00Z">
                      <w:rPr>
                        <w:rFonts w:ascii="Cambria Math" w:hAnsi="Cambria Math"/>
                        <w:i/>
                        <w:lang w:val="en-US"/>
                      </w:rPr>
                    </w:ins>
                  </m:ctrlPr>
                </m:sSubSupPr>
                <m:e>
                  <m:r>
                    <w:ins w:id="1113" w:author="Peter Hellström" w:date="2019-10-30T23:05:00Z">
                      <w:rPr>
                        <w:rFonts w:ascii="Cambria Math"/>
                        <w:lang w:val="en-US"/>
                      </w:rPr>
                      <m:t>a</m:t>
                    </w:ins>
                  </m:r>
                </m:e>
                <m:sub>
                  <m:r>
                    <w:ins w:id="1114" w:author="Peter Hellström" w:date="2019-10-30T23:05:00Z">
                      <w:rPr>
                        <w:rFonts w:ascii="Cambria Math"/>
                        <w:lang w:val="en-US"/>
                      </w:rPr>
                      <m:t>2</m:t>
                    </w:ins>
                  </m:r>
                </m:sub>
                <m:sup>
                  <m:r>
                    <w:ins w:id="1115" w:author="Peter Hellström" w:date="2019-10-30T23:05:00Z">
                      <w:rPr>
                        <w:rFonts w:ascii="Cambria Math"/>
                        <w:lang w:val="en-US"/>
                      </w:rPr>
                      <m:t>*</m:t>
                    </w:ins>
                  </m:r>
                </m:sup>
              </m:sSubSup>
              <m:sSub>
                <m:sSubPr>
                  <m:ctrlPr>
                    <w:ins w:id="1116" w:author="Peter Hellström" w:date="2019-10-30T23:05:00Z">
                      <w:rPr>
                        <w:rFonts w:ascii="Cambria Math" w:hAnsi="Cambria Math"/>
                        <w:i/>
                        <w:lang w:val="en-US"/>
                      </w:rPr>
                    </w:ins>
                  </m:ctrlPr>
                </m:sSubPr>
                <m:e>
                  <m:r>
                    <w:ins w:id="1117" w:author="Peter Hellström" w:date="2019-10-30T23:05:00Z">
                      <w:rPr>
                        <w:rFonts w:ascii="Cambria Math"/>
                        <w:lang w:val="en-US"/>
                      </w:rPr>
                      <m:t>X</m:t>
                    </w:ins>
                  </m:r>
                </m:e>
                <m:sub>
                  <m:r>
                    <w:ins w:id="1118" w:author="Peter Hellström" w:date="2019-10-30T23:05:00Z">
                      <w:rPr>
                        <w:rFonts w:ascii="Cambria Math"/>
                        <w:lang w:val="en-US"/>
                      </w:rPr>
                      <m:t>t</m:t>
                    </w:ins>
                  </m:r>
                  <m:r>
                    <w:ins w:id="1119" w:author="Peter Hellström" w:date="2019-10-30T23:05:00Z">
                      <w:rPr>
                        <w:rFonts w:ascii="Cambria Math"/>
                        <w:lang w:val="en-US"/>
                      </w:rPr>
                      <m:t>-</m:t>
                    </w:ins>
                  </m:r>
                  <m:r>
                    <w:ins w:id="1120" w:author="Peter Hellström" w:date="2019-10-30T23:05:00Z">
                      <w:rPr>
                        <w:rFonts w:ascii="Cambria Math"/>
                        <w:lang w:val="en-US"/>
                      </w:rPr>
                      <m:t>1</m:t>
                    </w:ins>
                  </m:r>
                </m:sub>
              </m:sSub>
              <m:r>
                <w:ins w:id="1121" w:author="Peter Hellström" w:date="2019-10-30T23:05:00Z">
                  <w:rPr>
                    <w:rFonts w:ascii="Cambria Math"/>
                    <w:lang w:val="en-US"/>
                  </w:rPr>
                  <m:t>)</m:t>
                </w:ins>
              </m:r>
            </m:e>
          </m:d>
        </m:oMath>
      </m:oMathPara>
    </w:p>
    <w:p w14:paraId="1E0C33E3" w14:textId="77777777" w:rsidR="00EF71DE" w:rsidRDefault="008D364A" w:rsidP="00ED468D">
      <w:pPr>
        <w:rPr>
          <w:del w:id="1122" w:author="Peter Hellström" w:date="2019-10-30T23:05:00Z"/>
          <w:lang w:val="en-US"/>
        </w:rPr>
      </w:pPr>
      <m:oMathPara>
        <m:oMath>
          <m:sSub>
            <m:sSubPr>
              <m:ctrlPr>
                <w:del w:id="1123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del>
              </m:ctrlPr>
            </m:sSubPr>
            <m:e>
              <m:r>
                <w:del w:id="1124" w:author="Peter Hellström" w:date="2019-10-30T23:05:00Z">
                  <w:rPr>
                    <w:rFonts w:ascii="Cambria Math"/>
                    <w:lang w:val="en-US"/>
                  </w:rPr>
                  <m:t>x</m:t>
                </w:del>
              </m:r>
            </m:e>
            <m:sub>
              <m:r>
                <w:del w:id="1125" w:author="Peter Hellström" w:date="2019-10-30T23:05:00Z">
                  <w:rPr>
                    <w:rFonts w:ascii="Cambria Math"/>
                    <w:lang w:val="en-US"/>
                  </w:rPr>
                  <m:t>t+1</m:t>
                </w:del>
              </m:r>
            </m:sub>
          </m:sSub>
          <m:r>
            <w:del w:id="1126" w:author="Peter Hellström" w:date="2019-10-30T23:05:00Z">
              <w:rPr>
                <w:rFonts w:ascii="Cambria Math"/>
                <w:lang w:val="en-US"/>
              </w:rPr>
              <m:t>-</m:t>
            </w:del>
          </m:r>
          <m:sSub>
            <m:sSubPr>
              <m:ctrlPr>
                <w:del w:id="1127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del>
              </m:ctrlPr>
            </m:sSubPr>
            <m:e>
              <m:r>
                <w:del w:id="1128" w:author="Peter Hellström" w:date="2019-10-30T23:05:00Z">
                  <w:rPr>
                    <w:rFonts w:ascii="Cambria Math"/>
                    <w:lang w:val="en-US"/>
                  </w:rPr>
                  <m:t>x</m:t>
                </w:del>
              </m:r>
            </m:e>
            <m:sub>
              <m:r>
                <w:del w:id="1129" w:author="Peter Hellström" w:date="2019-10-30T23:05:00Z">
                  <w:rPr>
                    <w:rFonts w:ascii="Cambria Math"/>
                    <w:lang w:val="en-US"/>
                  </w:rPr>
                  <m:t>t</m:t>
                </w:del>
              </m:r>
            </m:sub>
          </m:sSub>
          <m:r>
            <w:del w:id="1130" w:author="Peter Hellström" w:date="2019-10-30T23:05:00Z">
              <w:rPr>
                <w:rFonts w:ascii="Cambria Math"/>
                <w:lang w:val="en-US"/>
              </w:rPr>
              <m:t>=1</m:t>
            </w:del>
          </m:r>
          <m:r>
            <w:del w:id="1131" w:author="Peter Hellström" w:date="2019-10-30T23:05:00Z">
              <w:rPr>
                <w:rFonts w:ascii="Cambria Math"/>
                <w:lang w:val="en-US"/>
              </w:rPr>
              <m:t>-</m:t>
            </w:del>
          </m:r>
          <m:d>
            <m:dPr>
              <m:begChr m:val="{"/>
              <m:endChr m:val="}"/>
              <m:ctrlPr>
                <w:del w:id="1132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del>
              </m:ctrlPr>
            </m:dPr>
            <m:e>
              <m:func>
                <m:funcPr>
                  <m:ctrlPr>
                    <w:del w:id="1133" w:author="Peter Hellström" w:date="2019-10-30T23:05:00Z">
                      <w:rPr>
                        <w:rFonts w:ascii="Cambria Math" w:hAnsi="Cambria Math"/>
                        <w:i/>
                        <w:lang w:val="en-US"/>
                      </w:rPr>
                    </w:del>
                  </m:ctrlPr>
                </m:funcPr>
                <m:fName>
                  <m:r>
                    <w:del w:id="1134" w:author="Peter Hellström" w:date="2019-10-30T23:05:00Z">
                      <w:rPr>
                        <w:rFonts w:ascii="Cambria Math"/>
                        <w:lang w:val="en-US"/>
                      </w:rPr>
                      <m:t>exp</m:t>
                    </w:del>
                  </m:r>
                </m:fName>
                <m:e>
                  <m:d>
                    <m:dPr>
                      <m:ctrlPr>
                        <w:del w:id="1135" w:author="Peter Hellström" w:date="2019-10-30T23:05:00Z">
                          <w:rPr>
                            <w:rFonts w:ascii="Cambria Math" w:hAnsi="Cambria Math"/>
                            <w:i/>
                            <w:lang w:val="en-US"/>
                          </w:rPr>
                        </w:del>
                      </m:ctrlPr>
                    </m:dPr>
                    <m:e>
                      <m:r>
                        <w:del w:id="1136" w:author="Peter Hellström" w:date="2019-10-30T23:05:00Z">
                          <w:rPr>
                            <w:rFonts w:ascii="Cambria Math"/>
                            <w:lang w:val="en-US"/>
                          </w:rPr>
                          <m:t>-</m:t>
                        </w:del>
                      </m:r>
                      <m:sSub>
                        <m:sSubPr>
                          <m:ctrlPr>
                            <w:del w:id="1137" w:author="Peter Hellström" w:date="2019-10-30T23:05:00Z"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w:del>
                          </m:ctrlPr>
                        </m:sSubPr>
                        <m:e>
                          <m:r>
                            <w:del w:id="1138" w:author="Peter Hellström" w:date="2019-10-30T23:05:00Z">
                              <w:rPr>
                                <w:rFonts w:ascii="Cambria Math"/>
                                <w:lang w:val="en-US"/>
                              </w:rPr>
                              <m:t>a</m:t>
                            </w:del>
                          </m:r>
                        </m:e>
                        <m:sub>
                          <m:r>
                            <w:del w:id="1139" w:author="Peter Hellström" w:date="2019-10-30T23:05:00Z">
                              <w:rPr>
                                <w:rFonts w:ascii="Cambria Math"/>
                                <w:lang w:val="en-US"/>
                              </w:rPr>
                              <m:t>1</m:t>
                            </w:del>
                          </m:r>
                        </m:sub>
                      </m:sSub>
                      <m:sSub>
                        <m:sSubPr>
                          <m:ctrlPr>
                            <w:del w:id="1140" w:author="Peter Hellström" w:date="2019-10-30T23:05:00Z"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w:del>
                          </m:ctrlPr>
                        </m:sSubPr>
                        <m:e>
                          <m:r>
                            <w:del w:id="1141" w:author="Peter Hellström" w:date="2019-10-30T23:05:00Z">
                              <w:rPr>
                                <w:rFonts w:ascii="Cambria Math"/>
                                <w:lang w:val="en-US"/>
                              </w:rPr>
                              <m:t>x</m:t>
                            </w:del>
                          </m:r>
                        </m:e>
                        <m:sub>
                          <m:r>
                            <w:del w:id="1142" w:author="Peter Hellström" w:date="2019-10-30T23:05:00Z">
                              <w:rPr>
                                <w:rFonts w:ascii="Cambria Math"/>
                                <w:lang w:val="en-US"/>
                              </w:rPr>
                              <m:t>t</m:t>
                            </w:del>
                          </m:r>
                        </m:sub>
                      </m:sSub>
                      <m:r>
                        <w:del w:id="1143" w:author="Peter Hellström" w:date="2019-10-30T23:05:00Z">
                          <w:rPr>
                            <w:rFonts w:ascii="Cambria Math"/>
                            <w:lang w:val="en-US"/>
                          </w:rPr>
                          <m:t>-</m:t>
                        </w:del>
                      </m:r>
                      <m:sSub>
                        <m:sSubPr>
                          <m:ctrlPr>
                            <w:del w:id="1144" w:author="Peter Hellström" w:date="2019-10-30T23:05:00Z"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w:del>
                          </m:ctrlPr>
                        </m:sSubPr>
                        <m:e>
                          <m:r>
                            <w:del w:id="1145" w:author="Peter Hellström" w:date="2019-10-30T23:05:00Z">
                              <w:rPr>
                                <w:rFonts w:ascii="Cambria Math"/>
                                <w:lang w:val="en-US"/>
                              </w:rPr>
                              <m:t>a</m:t>
                            </w:del>
                          </m:r>
                        </m:e>
                        <m:sub>
                          <m:r>
                            <w:del w:id="1146" w:author="Peter Hellström" w:date="2019-10-30T23:05:00Z">
                              <w:rPr>
                                <w:rFonts w:ascii="Cambria Math"/>
                                <w:lang w:val="en-US"/>
                              </w:rPr>
                              <m:t>2</m:t>
                            </w:del>
                          </m:r>
                        </m:sub>
                      </m:sSub>
                      <m:sSub>
                        <m:sSubPr>
                          <m:ctrlPr>
                            <w:del w:id="1147" w:author="Peter Hellström" w:date="2019-10-30T23:05:00Z"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w:del>
                          </m:ctrlPr>
                        </m:sSubPr>
                        <m:e>
                          <m:r>
                            <w:del w:id="1148" w:author="Peter Hellström" w:date="2019-10-30T23:05:00Z">
                              <w:rPr>
                                <w:rFonts w:ascii="Cambria Math"/>
                                <w:lang w:val="en-US"/>
                              </w:rPr>
                              <m:t>x</m:t>
                            </w:del>
                          </m:r>
                        </m:e>
                        <m:sub>
                          <m:r>
                            <w:del w:id="1149" w:author="Peter Hellström" w:date="2019-10-30T23:05:00Z">
                              <w:rPr>
                                <w:rFonts w:ascii="Cambria Math"/>
                                <w:lang w:val="en-US"/>
                              </w:rPr>
                              <m:t>t</m:t>
                            </w:del>
                          </m:r>
                          <m:r>
                            <w:del w:id="1150" w:author="Peter Hellström" w:date="2019-10-30T23:05:00Z">
                              <w:rPr>
                                <w:rFonts w:ascii="Cambria Math"/>
                                <w:lang w:val="en-US"/>
                              </w:rPr>
                              <m:t>-</m:t>
                            </w:del>
                          </m:r>
                          <m:r>
                            <w:del w:id="1151" w:author="Peter Hellström" w:date="2019-10-30T23:05:00Z">
                              <w:rPr>
                                <w:rFonts w:ascii="Cambria Math"/>
                                <w:lang w:val="en-US"/>
                              </w:rPr>
                              <m:t>1</m:t>
                            </w:del>
                          </m:r>
                        </m:sub>
                      </m:sSub>
                    </m:e>
                  </m:d>
                </m:e>
              </m:func>
            </m:e>
          </m:d>
          <m:r>
            <w:del w:id="1152" w:author="Peter Hellström" w:date="2019-10-30T23:05:00Z">
              <m:rPr>
                <m:sty m:val="p"/>
              </m:rPr>
              <w:rPr>
                <w:rFonts w:ascii="Cambria Math"/>
                <w:lang w:val="en-US"/>
              </w:rPr>
              <w:br/>
            </w:del>
          </m:r>
        </m:oMath>
        <m:oMath>
          <m:sSub>
            <m:sSubPr>
              <m:ctrlPr>
                <w:del w:id="1153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del>
              </m:ctrlPr>
            </m:sSubPr>
            <m:e>
              <m:r>
                <w:del w:id="1154" w:author="Peter Hellström" w:date="2019-10-30T23:05:00Z">
                  <w:rPr>
                    <w:rFonts w:ascii="Cambria Math"/>
                    <w:lang w:val="en-US"/>
                  </w:rPr>
                  <m:t>x</m:t>
                </w:del>
              </m:r>
            </m:e>
            <m:sub>
              <m:r>
                <w:del w:id="1155" w:author="Peter Hellström" w:date="2019-10-30T23:05:00Z">
                  <w:rPr>
                    <w:rFonts w:ascii="Cambria Math"/>
                    <w:lang w:val="en-US"/>
                  </w:rPr>
                  <m:t>t+1</m:t>
                </w:del>
              </m:r>
            </m:sub>
          </m:sSub>
          <m:r>
            <w:del w:id="1156" w:author="Peter Hellström" w:date="2019-10-30T23:05:00Z">
              <w:rPr>
                <w:rFonts w:ascii="Cambria Math"/>
                <w:lang w:val="en-US"/>
              </w:rPr>
              <m:t>=</m:t>
            </w:del>
          </m:r>
          <m:sSub>
            <m:sSubPr>
              <m:ctrlPr>
                <w:del w:id="1157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del>
              </m:ctrlPr>
            </m:sSubPr>
            <m:e>
              <m:r>
                <w:del w:id="1158" w:author="Peter Hellström" w:date="2019-10-30T23:05:00Z">
                  <w:rPr>
                    <w:rFonts w:ascii="Cambria Math"/>
                    <w:lang w:val="en-US"/>
                  </w:rPr>
                  <m:t>x</m:t>
                </w:del>
              </m:r>
            </m:e>
            <m:sub>
              <m:r>
                <w:del w:id="1159" w:author="Peter Hellström" w:date="2019-10-30T23:05:00Z">
                  <w:rPr>
                    <w:rFonts w:ascii="Cambria Math"/>
                    <w:lang w:val="en-US"/>
                  </w:rPr>
                  <m:t>t</m:t>
                </w:del>
              </m:r>
            </m:sub>
          </m:sSub>
          <m:r>
            <w:del w:id="1160" w:author="Peter Hellström" w:date="2019-10-30T23:05:00Z">
              <w:rPr>
                <w:rFonts w:ascii="Cambria Math"/>
                <w:lang w:val="en-US"/>
              </w:rPr>
              <m:t>+</m:t>
            </w:del>
          </m:r>
          <m:d>
            <m:dPr>
              <m:begChr m:val="["/>
              <m:endChr m:val="]"/>
              <m:ctrlPr>
                <w:del w:id="1161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del>
              </m:ctrlPr>
            </m:dPr>
            <m:e>
              <m:r>
                <w:del w:id="1162" w:author="Peter Hellström" w:date="2019-10-30T23:05:00Z">
                  <w:rPr>
                    <w:rFonts w:ascii="Cambria Math"/>
                    <w:lang w:val="en-US"/>
                  </w:rPr>
                  <m:t>1</m:t>
                </w:del>
              </m:r>
              <m:r>
                <w:del w:id="1163" w:author="Peter Hellström" w:date="2019-10-30T23:05:00Z">
                  <w:rPr>
                    <w:rFonts w:ascii="Cambria Math"/>
                    <w:lang w:val="en-US"/>
                  </w:rPr>
                  <m:t>-</m:t>
                </w:del>
              </m:r>
              <m:d>
                <m:dPr>
                  <m:begChr m:val="{"/>
                  <m:endChr m:val="}"/>
                  <m:ctrlPr>
                    <w:del w:id="1164" w:author="Peter Hellström" w:date="2019-10-30T23:05:00Z">
                      <w:rPr>
                        <w:rFonts w:ascii="Cambria Math" w:hAnsi="Cambria Math"/>
                        <w:i/>
                        <w:lang w:val="en-US"/>
                      </w:rPr>
                    </w:del>
                  </m:ctrlPr>
                </m:dPr>
                <m:e>
                  <m:func>
                    <m:funcPr>
                      <m:ctrlPr>
                        <w:del w:id="1165" w:author="Peter Hellström" w:date="2019-10-30T23:05:00Z">
                          <w:rPr>
                            <w:rFonts w:ascii="Cambria Math" w:hAnsi="Cambria Math"/>
                            <w:i/>
                            <w:lang w:val="en-US"/>
                          </w:rPr>
                        </w:del>
                      </m:ctrlPr>
                    </m:funcPr>
                    <m:fName>
                      <m:r>
                        <w:del w:id="1166" w:author="Peter Hellström" w:date="2019-10-30T23:05:00Z">
                          <w:rPr>
                            <w:rFonts w:ascii="Cambria Math"/>
                            <w:lang w:val="en-US"/>
                          </w:rPr>
                          <m:t>exp</m:t>
                        </w:del>
                      </m:r>
                    </m:fName>
                    <m:e>
                      <m:d>
                        <m:dPr>
                          <m:ctrlPr>
                            <w:del w:id="1167" w:author="Peter Hellström" w:date="2019-10-30T23:05:00Z"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w:del>
                          </m:ctrlPr>
                        </m:dPr>
                        <m:e>
                          <m:r>
                            <w:del w:id="1168" w:author="Peter Hellström" w:date="2019-10-30T23:05:00Z">
                              <w:rPr>
                                <w:rFonts w:ascii="Cambria Math"/>
                                <w:lang w:val="en-US"/>
                              </w:rPr>
                              <m:t>-</m:t>
                            </w:del>
                          </m:r>
                          <m:sSub>
                            <m:sSubPr>
                              <m:ctrlPr>
                                <w:del w:id="1169" w:author="Peter Hellström" w:date="2019-10-30T23:05:00Z"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w:del>
                              </m:ctrlPr>
                            </m:sSubPr>
                            <m:e>
                              <m:r>
                                <w:del w:id="1170" w:author="Peter Hellström" w:date="2019-10-30T23:05:00Z">
                                  <w:rPr>
                                    <w:rFonts w:ascii="Cambria Math"/>
                                    <w:lang w:val="en-US"/>
                                  </w:rPr>
                                  <m:t>a</m:t>
                                </w:del>
                              </m:r>
                            </m:e>
                            <m:sub>
                              <m:r>
                                <w:del w:id="1171" w:author="Peter Hellström" w:date="2019-10-30T23:05:00Z">
                                  <w:rPr>
                                    <w:rFonts w:ascii="Cambria Math"/>
                                    <w:lang w:val="en-US"/>
                                  </w:rPr>
                                  <m:t>1</m:t>
                                </w:del>
                              </m:r>
                            </m:sub>
                          </m:sSub>
                          <m:sSub>
                            <m:sSubPr>
                              <m:ctrlPr>
                                <w:del w:id="1172" w:author="Peter Hellström" w:date="2019-10-30T23:05:00Z"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w:del>
                              </m:ctrlPr>
                            </m:sSubPr>
                            <m:e>
                              <m:r>
                                <w:del w:id="1173" w:author="Peter Hellström" w:date="2019-10-30T23:05:00Z">
                                  <w:rPr>
                                    <w:rFonts w:ascii="Cambria Math"/>
                                    <w:lang w:val="en-US"/>
                                  </w:rPr>
                                  <m:t>x</m:t>
                                </w:del>
                              </m:r>
                            </m:e>
                            <m:sub>
                              <m:r>
                                <w:del w:id="1174" w:author="Peter Hellström" w:date="2019-10-30T23:05:00Z">
                                  <w:rPr>
                                    <w:rFonts w:ascii="Cambria Math"/>
                                    <w:lang w:val="en-US"/>
                                  </w:rPr>
                                  <m:t>t</m:t>
                                </w:del>
                              </m:r>
                            </m:sub>
                          </m:sSub>
                          <m:r>
                            <w:del w:id="1175" w:author="Peter Hellström" w:date="2019-10-30T23:05:00Z">
                              <w:rPr>
                                <w:rFonts w:ascii="Cambria Math"/>
                                <w:lang w:val="en-US"/>
                              </w:rPr>
                              <m:t>-</m:t>
                            </w:del>
                          </m:r>
                          <m:sSub>
                            <m:sSubPr>
                              <m:ctrlPr>
                                <w:del w:id="1176" w:author="Peter Hellström" w:date="2019-10-30T23:05:00Z"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w:del>
                              </m:ctrlPr>
                            </m:sSubPr>
                            <m:e>
                              <m:r>
                                <w:del w:id="1177" w:author="Peter Hellström" w:date="2019-10-30T23:05:00Z">
                                  <w:rPr>
                                    <w:rFonts w:ascii="Cambria Math"/>
                                    <w:lang w:val="en-US"/>
                                  </w:rPr>
                                  <m:t>a</m:t>
                                </w:del>
                              </m:r>
                            </m:e>
                            <m:sub>
                              <m:r>
                                <w:del w:id="1178" w:author="Peter Hellström" w:date="2019-10-30T23:05:00Z">
                                  <w:rPr>
                                    <w:rFonts w:ascii="Cambria Math"/>
                                    <w:lang w:val="en-US"/>
                                  </w:rPr>
                                  <m:t>2</m:t>
                                </w:del>
                              </m:r>
                            </m:sub>
                          </m:sSub>
                          <m:sSub>
                            <m:sSubPr>
                              <m:ctrlPr>
                                <w:del w:id="1179" w:author="Peter Hellström" w:date="2019-10-30T23:05:00Z"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w:del>
                              </m:ctrlPr>
                            </m:sSubPr>
                            <m:e>
                              <m:r>
                                <w:del w:id="1180" w:author="Peter Hellström" w:date="2019-10-30T23:05:00Z">
                                  <w:rPr>
                                    <w:rFonts w:ascii="Cambria Math"/>
                                    <w:lang w:val="en-US"/>
                                  </w:rPr>
                                  <m:t>x</m:t>
                                </w:del>
                              </m:r>
                            </m:e>
                            <m:sub>
                              <m:r>
                                <w:del w:id="1181" w:author="Peter Hellström" w:date="2019-10-30T23:05:00Z">
                                  <w:rPr>
                                    <w:rFonts w:ascii="Cambria Math"/>
                                    <w:lang w:val="en-US"/>
                                  </w:rPr>
                                  <m:t>t</m:t>
                                </w:del>
                              </m:r>
                              <m:r>
                                <w:del w:id="1182" w:author="Peter Hellström" w:date="2019-10-30T23:05:00Z">
                                  <w:rPr>
                                    <w:rFonts w:ascii="Cambria Math"/>
                                    <w:lang w:val="en-US"/>
                                  </w:rPr>
                                  <m:t>-</m:t>
                                </w:del>
                              </m:r>
                              <m:r>
                                <w:del w:id="1183" w:author="Peter Hellström" w:date="2019-10-30T23:05:00Z">
                                  <w:rPr>
                                    <w:rFonts w:ascii="Cambria Math"/>
                                    <w:lang w:val="en-US"/>
                                  </w:rPr>
                                  <m:t>1</m:t>
                                </w:del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</m:d>
        </m:oMath>
      </m:oMathPara>
    </w:p>
    <w:p w14:paraId="4E8F4A82" w14:textId="4D4A2601" w:rsidR="00EF71DE" w:rsidRDefault="008D364A" w:rsidP="00451B9C">
      <w:pPr>
        <w:rPr>
          <w:ins w:id="1184" w:author="Peter Hellström" w:date="2019-10-30T23:05:00Z"/>
          <w:lang w:val="en-US"/>
        </w:rPr>
      </w:pPr>
      <m:oMathPara>
        <m:oMath>
          <m:sSub>
            <m:sSubPr>
              <m:ctrlPr>
                <w:ins w:id="1185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1186" w:author="Peter Hellström" w:date="2019-10-30T23:05:00Z">
                  <w:rPr>
                    <w:rFonts w:ascii="Cambria Math"/>
                    <w:lang w:val="en-US"/>
                  </w:rPr>
                  <m:t>X</m:t>
                </w:ins>
              </m:r>
            </m:e>
            <m:sub>
              <m:r>
                <w:ins w:id="1187" w:author="Peter Hellström" w:date="2019-10-30T23:05:00Z">
                  <w:rPr>
                    <w:rFonts w:ascii="Cambria Math"/>
                    <w:lang w:val="en-US"/>
                  </w:rPr>
                  <m:t>t+1</m:t>
                </w:ins>
              </m:r>
            </m:sub>
          </m:sSub>
          <m:r>
            <w:ins w:id="1188" w:author="Peter Hellström" w:date="2019-10-30T23:05:00Z">
              <w:rPr>
                <w:rFonts w:ascii="Cambria Math"/>
                <w:lang w:val="en-US"/>
              </w:rPr>
              <m:t>-</m:t>
            </w:ins>
          </m:r>
          <m:sSub>
            <m:sSubPr>
              <m:ctrlPr>
                <w:ins w:id="1189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1190" w:author="Peter Hellström" w:date="2019-10-30T23:05:00Z">
                  <w:rPr>
                    <w:rFonts w:ascii="Cambria Math"/>
                    <w:lang w:val="en-US"/>
                  </w:rPr>
                  <m:t>x</m:t>
                </w:ins>
              </m:r>
            </m:e>
            <m:sub>
              <m:r>
                <w:ins w:id="1191" w:author="Peter Hellström" w:date="2019-10-30T23:05:00Z">
                  <w:rPr>
                    <w:rFonts w:ascii="Cambria Math"/>
                    <w:lang w:val="en-US"/>
                  </w:rPr>
                  <m:t>t</m:t>
                </w:ins>
              </m:r>
            </m:sub>
          </m:sSub>
          <m:r>
            <w:ins w:id="1192" w:author="Peter Hellström" w:date="2019-10-30T23:05:00Z">
              <w:rPr>
                <w:rFonts w:ascii="Cambria Math"/>
                <w:lang w:val="en-US"/>
              </w:rPr>
              <m:t>=1</m:t>
            </w:ins>
          </m:r>
          <m:r>
            <w:ins w:id="1193" w:author="Peter Hellström" w:date="2019-10-30T23:05:00Z">
              <w:rPr>
                <w:rFonts w:ascii="Cambria Math"/>
                <w:lang w:val="en-US"/>
              </w:rPr>
              <m:t>-</m:t>
            </w:ins>
          </m:r>
          <m:d>
            <m:dPr>
              <m:begChr m:val="{"/>
              <m:endChr m:val="}"/>
              <m:ctrlPr>
                <w:ins w:id="1194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dPr>
            <m:e>
              <m:func>
                <m:funcPr>
                  <m:ctrlPr>
                    <w:ins w:id="1195" w:author="Peter Hellström" w:date="2019-10-30T23:05:00Z">
                      <w:rPr>
                        <w:rFonts w:ascii="Cambria Math" w:hAnsi="Cambria Math"/>
                        <w:i/>
                        <w:lang w:val="en-US"/>
                      </w:rPr>
                    </w:ins>
                  </m:ctrlPr>
                </m:funcPr>
                <m:fName>
                  <m:r>
                    <w:ins w:id="1196" w:author="Peter Hellström" w:date="2019-10-30T23:05:00Z">
                      <w:rPr>
                        <w:rFonts w:ascii="Cambria Math"/>
                        <w:lang w:val="en-US"/>
                      </w:rPr>
                      <m:t>exp</m:t>
                    </w:ins>
                  </m:r>
                </m:fName>
                <m:e>
                  <m:d>
                    <m:dPr>
                      <m:ctrlPr>
                        <w:ins w:id="1197" w:author="Peter Hellström" w:date="2019-10-30T23:05:00Z">
                          <w:rPr>
                            <w:rFonts w:ascii="Cambria Math" w:hAnsi="Cambria Math"/>
                            <w:i/>
                            <w:lang w:val="en-US"/>
                          </w:rPr>
                        </w:ins>
                      </m:ctrlPr>
                    </m:dPr>
                    <m:e>
                      <m:r>
                        <w:ins w:id="1198" w:author="Peter Hellström" w:date="2019-10-30T23:05:00Z">
                          <w:rPr>
                            <w:rFonts w:ascii="Cambria Math"/>
                            <w:lang w:val="en-US"/>
                          </w:rPr>
                          <m:t>-</m:t>
                        </w:ins>
                      </m:r>
                      <m:sSub>
                        <m:sSubPr>
                          <m:ctrlPr>
                            <w:ins w:id="1199" w:author="Peter Hellström" w:date="2019-10-30T23:05:00Z"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w:ins>
                          </m:ctrlPr>
                        </m:sSubPr>
                        <m:e>
                          <m:r>
                            <w:ins w:id="1200" w:author="Peter Hellström" w:date="2019-10-30T23:05:00Z">
                              <w:rPr>
                                <w:rFonts w:ascii="Cambria Math"/>
                                <w:lang w:val="en-US"/>
                              </w:rPr>
                              <m:t>a</m:t>
                            </w:ins>
                          </m:r>
                        </m:e>
                        <m:sub>
                          <m:r>
                            <w:ins w:id="1201" w:author="Peter Hellström" w:date="2019-10-30T23:05:00Z">
                              <w:rPr>
                                <w:rFonts w:ascii="Cambria Math"/>
                                <w:lang w:val="en-US"/>
                              </w:rPr>
                              <m:t>1</m:t>
                            </w:ins>
                          </m:r>
                        </m:sub>
                      </m:sSub>
                      <m:sSub>
                        <m:sSubPr>
                          <m:ctrlPr>
                            <w:ins w:id="1202" w:author="Peter Hellström" w:date="2019-10-30T23:05:00Z"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w:ins>
                          </m:ctrlPr>
                        </m:sSubPr>
                        <m:e>
                          <m:r>
                            <w:ins w:id="1203" w:author="Peter Hellström" w:date="2019-10-30T23:05:00Z">
                              <w:rPr>
                                <w:rFonts w:ascii="Cambria Math"/>
                                <w:lang w:val="en-US"/>
                              </w:rPr>
                              <m:t>X</m:t>
                            </w:ins>
                          </m:r>
                        </m:e>
                        <m:sub>
                          <m:r>
                            <w:ins w:id="1204" w:author="Peter Hellström" w:date="2019-10-30T23:05:00Z">
                              <w:rPr>
                                <w:rFonts w:ascii="Cambria Math"/>
                                <w:lang w:val="en-US"/>
                              </w:rPr>
                              <m:t>t</m:t>
                            </w:ins>
                          </m:r>
                        </m:sub>
                      </m:sSub>
                      <m:r>
                        <w:ins w:id="1205" w:author="Peter Hellström" w:date="2019-10-30T23:05:00Z">
                          <w:rPr>
                            <w:rFonts w:ascii="Cambria Math"/>
                            <w:lang w:val="en-US"/>
                          </w:rPr>
                          <m:t>-</m:t>
                        </w:ins>
                      </m:r>
                      <m:sSub>
                        <m:sSubPr>
                          <m:ctrlPr>
                            <w:ins w:id="1206" w:author="Peter Hellström" w:date="2019-10-30T23:05:00Z"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w:ins>
                          </m:ctrlPr>
                        </m:sSubPr>
                        <m:e>
                          <m:r>
                            <w:ins w:id="1207" w:author="Peter Hellström" w:date="2019-10-30T23:05:00Z">
                              <w:rPr>
                                <w:rFonts w:ascii="Cambria Math"/>
                                <w:lang w:val="en-US"/>
                              </w:rPr>
                              <m:t>a</m:t>
                            </w:ins>
                          </m:r>
                        </m:e>
                        <m:sub>
                          <m:r>
                            <w:ins w:id="1208" w:author="Peter Hellström" w:date="2019-10-30T23:05:00Z">
                              <w:rPr>
                                <w:rFonts w:ascii="Cambria Math"/>
                                <w:lang w:val="en-US"/>
                              </w:rPr>
                              <m:t>2</m:t>
                            </w:ins>
                          </m:r>
                        </m:sub>
                      </m:sSub>
                      <m:sSub>
                        <m:sSubPr>
                          <m:ctrlPr>
                            <w:ins w:id="1209" w:author="Peter Hellström" w:date="2019-10-30T23:05:00Z"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w:ins>
                          </m:ctrlPr>
                        </m:sSubPr>
                        <m:e>
                          <m:r>
                            <w:ins w:id="1210" w:author="Peter Hellström" w:date="2019-10-30T23:05:00Z">
                              <w:rPr>
                                <w:rFonts w:ascii="Cambria Math"/>
                                <w:lang w:val="en-US"/>
                              </w:rPr>
                              <m:t>X</m:t>
                            </w:ins>
                          </m:r>
                        </m:e>
                        <m:sub>
                          <m:r>
                            <w:ins w:id="1211" w:author="Peter Hellström" w:date="2019-10-30T23:05:00Z">
                              <w:rPr>
                                <w:rFonts w:ascii="Cambria Math"/>
                                <w:lang w:val="en-US"/>
                              </w:rPr>
                              <m:t>t</m:t>
                            </w:ins>
                          </m:r>
                          <m:r>
                            <w:ins w:id="1212" w:author="Peter Hellström" w:date="2019-10-30T23:05:00Z">
                              <w:rPr>
                                <w:rFonts w:ascii="Cambria Math"/>
                                <w:lang w:val="en-US"/>
                              </w:rPr>
                              <m:t>-</m:t>
                            </w:ins>
                          </m:r>
                          <m:r>
                            <w:ins w:id="1213" w:author="Peter Hellström" w:date="2019-10-30T23:05:00Z">
                              <w:rPr>
                                <w:rFonts w:ascii="Cambria Math"/>
                                <w:lang w:val="en-US"/>
                              </w:rPr>
                              <m:t>1</m:t>
                            </w:ins>
                          </m:r>
                        </m:sub>
                      </m:sSub>
                    </m:e>
                  </m:d>
                </m:e>
              </m:func>
            </m:e>
          </m:d>
          <m:r>
            <w:ins w:id="1214" w:author="Peter Hellström" w:date="2019-10-30T23:05:00Z">
              <m:rPr>
                <m:sty m:val="p"/>
              </m:rPr>
              <w:rPr>
                <w:rFonts w:ascii="Cambria Math"/>
                <w:lang w:val="en-US"/>
              </w:rPr>
              <w:br/>
            </w:ins>
          </m:r>
        </m:oMath>
        <m:oMath>
          <m:sSub>
            <m:sSubPr>
              <m:ctrlPr>
                <w:ins w:id="1215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1216" w:author="Peter Hellström" w:date="2019-10-30T23:05:00Z">
                  <w:rPr>
                    <w:rFonts w:ascii="Cambria Math"/>
                    <w:lang w:val="en-US"/>
                  </w:rPr>
                  <m:t>X</m:t>
                </w:ins>
              </m:r>
            </m:e>
            <m:sub>
              <m:r>
                <w:ins w:id="1217" w:author="Peter Hellström" w:date="2019-10-30T23:05:00Z">
                  <w:rPr>
                    <w:rFonts w:ascii="Cambria Math"/>
                    <w:lang w:val="en-US"/>
                  </w:rPr>
                  <m:t>t+1</m:t>
                </w:ins>
              </m:r>
            </m:sub>
          </m:sSub>
          <m:r>
            <w:ins w:id="1218" w:author="Peter Hellström" w:date="2019-10-30T23:05:00Z">
              <w:rPr>
                <w:rFonts w:ascii="Cambria Math"/>
                <w:lang w:val="en-US"/>
              </w:rPr>
              <m:t>=</m:t>
            </w:ins>
          </m:r>
          <m:sSub>
            <m:sSubPr>
              <m:ctrlPr>
                <w:ins w:id="1219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1220" w:author="Peter Hellström" w:date="2019-10-30T23:05:00Z">
                  <w:rPr>
                    <w:rFonts w:ascii="Cambria Math"/>
                    <w:lang w:val="en-US"/>
                  </w:rPr>
                  <m:t>x</m:t>
                </w:ins>
              </m:r>
            </m:e>
            <m:sub>
              <m:r>
                <w:ins w:id="1221" w:author="Peter Hellström" w:date="2019-10-30T23:05:00Z">
                  <w:rPr>
                    <w:rFonts w:ascii="Cambria Math"/>
                    <w:lang w:val="en-US"/>
                  </w:rPr>
                  <m:t>t</m:t>
                </w:ins>
              </m:r>
            </m:sub>
          </m:sSub>
          <m:r>
            <w:ins w:id="1222" w:author="Peter Hellström" w:date="2019-10-30T23:05:00Z">
              <w:rPr>
                <w:rFonts w:ascii="Cambria Math"/>
                <w:lang w:val="en-US"/>
              </w:rPr>
              <m:t>+</m:t>
            </w:ins>
          </m:r>
          <m:d>
            <m:dPr>
              <m:begChr m:val="["/>
              <m:endChr m:val="]"/>
              <m:ctrlPr>
                <w:ins w:id="1223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dPr>
            <m:e>
              <m:r>
                <w:ins w:id="1224" w:author="Peter Hellström" w:date="2019-10-30T23:05:00Z">
                  <w:rPr>
                    <w:rFonts w:ascii="Cambria Math"/>
                    <w:lang w:val="en-US"/>
                  </w:rPr>
                  <m:t>1</m:t>
                </w:ins>
              </m:r>
              <m:r>
                <w:ins w:id="1225" w:author="Peter Hellström" w:date="2019-10-30T23:05:00Z">
                  <w:rPr>
                    <w:rFonts w:ascii="Cambria Math"/>
                    <w:lang w:val="en-US"/>
                  </w:rPr>
                  <m:t>-</m:t>
                </w:ins>
              </m:r>
              <m:d>
                <m:dPr>
                  <m:begChr m:val="{"/>
                  <m:endChr m:val="}"/>
                  <m:ctrlPr>
                    <w:ins w:id="1226" w:author="Peter Hellström" w:date="2019-10-30T23:05:00Z">
                      <w:rPr>
                        <w:rFonts w:ascii="Cambria Math" w:hAnsi="Cambria Math"/>
                        <w:i/>
                        <w:lang w:val="en-US"/>
                      </w:rPr>
                    </w:ins>
                  </m:ctrlPr>
                </m:dPr>
                <m:e>
                  <m:func>
                    <m:funcPr>
                      <m:ctrlPr>
                        <w:ins w:id="1227" w:author="Peter Hellström" w:date="2019-10-30T23:05:00Z">
                          <w:rPr>
                            <w:rFonts w:ascii="Cambria Math" w:hAnsi="Cambria Math"/>
                            <w:i/>
                            <w:lang w:val="en-US"/>
                          </w:rPr>
                        </w:ins>
                      </m:ctrlPr>
                    </m:funcPr>
                    <m:fName>
                      <m:r>
                        <w:ins w:id="1228" w:author="Peter Hellström" w:date="2019-10-30T23:05:00Z">
                          <w:rPr>
                            <w:rFonts w:ascii="Cambria Math"/>
                            <w:lang w:val="en-US"/>
                          </w:rPr>
                          <m:t>exp</m:t>
                        </w:ins>
                      </m:r>
                    </m:fName>
                    <m:e>
                      <m:d>
                        <m:dPr>
                          <m:ctrlPr>
                            <w:ins w:id="1229" w:author="Peter Hellström" w:date="2019-10-30T23:05:00Z"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w:ins>
                          </m:ctrlPr>
                        </m:dPr>
                        <m:e>
                          <m:r>
                            <w:ins w:id="1230" w:author="Peter Hellström" w:date="2019-10-30T23:05:00Z">
                              <w:rPr>
                                <w:rFonts w:ascii="Cambria Math"/>
                                <w:lang w:val="en-US"/>
                              </w:rPr>
                              <m:t>-</m:t>
                            </w:ins>
                          </m:r>
                          <m:sSub>
                            <m:sSubPr>
                              <m:ctrlPr>
                                <w:ins w:id="1231" w:author="Peter Hellström" w:date="2019-10-30T23:05:00Z"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w:ins>
                              </m:ctrlPr>
                            </m:sSubPr>
                            <m:e>
                              <m:r>
                                <w:ins w:id="1232" w:author="Peter Hellström" w:date="2019-10-30T23:05:00Z">
                                  <w:rPr>
                                    <w:rFonts w:ascii="Cambria Math"/>
                                    <w:lang w:val="en-US"/>
                                  </w:rPr>
                                  <m:t>a</m:t>
                                </w:ins>
                              </m:r>
                            </m:e>
                            <m:sub>
                              <m:r>
                                <w:ins w:id="1233" w:author="Peter Hellström" w:date="2019-10-30T23:05:00Z">
                                  <w:rPr>
                                    <w:rFonts w:ascii="Cambria Math"/>
                                    <w:lang w:val="en-US"/>
                                  </w:rPr>
                                  <m:t>1</m:t>
                                </w:ins>
                              </m:r>
                            </m:sub>
                          </m:sSub>
                          <m:sSub>
                            <m:sSubPr>
                              <m:ctrlPr>
                                <w:ins w:id="1234" w:author="Peter Hellström" w:date="2019-10-30T23:05:00Z"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w:ins>
                              </m:ctrlPr>
                            </m:sSubPr>
                            <m:e>
                              <m:r>
                                <w:ins w:id="1235" w:author="Peter Hellström" w:date="2019-10-30T23:05:00Z">
                                  <w:rPr>
                                    <w:rFonts w:ascii="Cambria Math"/>
                                    <w:lang w:val="en-US"/>
                                  </w:rPr>
                                  <m:t>X</m:t>
                                </w:ins>
                              </m:r>
                            </m:e>
                            <m:sub>
                              <m:r>
                                <w:ins w:id="1236" w:author="Peter Hellström" w:date="2019-10-30T23:05:00Z">
                                  <w:rPr>
                                    <w:rFonts w:ascii="Cambria Math"/>
                                    <w:lang w:val="en-US"/>
                                  </w:rPr>
                                  <m:t>t</m:t>
                                </w:ins>
                              </m:r>
                            </m:sub>
                          </m:sSub>
                          <m:r>
                            <w:ins w:id="1237" w:author="Peter Hellström" w:date="2019-10-30T23:05:00Z">
                              <w:rPr>
                                <w:rFonts w:ascii="Cambria Math"/>
                                <w:lang w:val="en-US"/>
                              </w:rPr>
                              <m:t>-</m:t>
                            </w:ins>
                          </m:r>
                          <m:sSub>
                            <m:sSubPr>
                              <m:ctrlPr>
                                <w:ins w:id="1238" w:author="Peter Hellström" w:date="2019-10-30T23:05:00Z"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w:ins>
                              </m:ctrlPr>
                            </m:sSubPr>
                            <m:e>
                              <m:r>
                                <w:ins w:id="1239" w:author="Peter Hellström" w:date="2019-10-30T23:05:00Z">
                                  <w:rPr>
                                    <w:rFonts w:ascii="Cambria Math"/>
                                    <w:lang w:val="en-US"/>
                                  </w:rPr>
                                  <m:t>a</m:t>
                                </w:ins>
                              </m:r>
                            </m:e>
                            <m:sub>
                              <m:r>
                                <w:ins w:id="1240" w:author="Peter Hellström" w:date="2019-10-30T23:05:00Z">
                                  <w:rPr>
                                    <w:rFonts w:ascii="Cambria Math"/>
                                    <w:lang w:val="en-US"/>
                                  </w:rPr>
                                  <m:t>2</m:t>
                                </w:ins>
                              </m:r>
                            </m:sub>
                          </m:sSub>
                          <m:sSub>
                            <m:sSubPr>
                              <m:ctrlPr>
                                <w:ins w:id="1241" w:author="Peter Hellström" w:date="2019-10-30T23:05:00Z"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w:ins>
                              </m:ctrlPr>
                            </m:sSubPr>
                            <m:e>
                              <m:r>
                                <w:ins w:id="1242" w:author="Peter Hellström" w:date="2019-10-30T23:05:00Z">
                                  <w:rPr>
                                    <w:rFonts w:ascii="Cambria Math"/>
                                    <w:lang w:val="en-US"/>
                                  </w:rPr>
                                  <m:t>X</m:t>
                                </w:ins>
                              </m:r>
                            </m:e>
                            <m:sub>
                              <m:r>
                                <w:ins w:id="1243" w:author="Peter Hellström" w:date="2019-10-30T23:05:00Z">
                                  <w:rPr>
                                    <w:rFonts w:ascii="Cambria Math"/>
                                    <w:lang w:val="en-US"/>
                                  </w:rPr>
                                  <m:t>t</m:t>
                                </w:ins>
                              </m:r>
                              <m:r>
                                <w:ins w:id="1244" w:author="Peter Hellström" w:date="2019-10-30T23:05:00Z">
                                  <w:rPr>
                                    <w:rFonts w:ascii="Cambria Math"/>
                                    <w:lang w:val="en-US"/>
                                  </w:rPr>
                                  <m:t>-</m:t>
                                </w:ins>
                              </m:r>
                              <m:r>
                                <w:ins w:id="1245" w:author="Peter Hellström" w:date="2019-10-30T23:05:00Z">
                                  <w:rPr>
                                    <w:rFonts w:ascii="Cambria Math"/>
                                    <w:lang w:val="en-US"/>
                                  </w:rPr>
                                  <m:t>1</m:t>
                                </w:ins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</m:d>
        </m:oMath>
      </m:oMathPara>
    </w:p>
    <w:p w14:paraId="6A2A4453" w14:textId="6756E6D9" w:rsidR="001A0A7A" w:rsidRDefault="00FC6AF3" w:rsidP="00451B9C">
      <w:pPr>
        <w:rPr>
          <w:lang w:val="en-US"/>
        </w:rPr>
      </w:pPr>
      <w:r>
        <w:rPr>
          <w:lang w:val="en-US"/>
        </w:rPr>
        <w:fldChar w:fldCharType="begin"/>
      </w:r>
      <w:r w:rsidR="008D364A">
        <w:rPr>
          <w:lang w:val="en-US"/>
        </w:rPr>
        <w:instrText xml:space="preserve"> ADDIN EN.CITE &lt;EndNote&gt;&lt;Cite&gt;&lt;Author&gt;Kaitala&lt;/Author&gt;&lt;Year&gt;1996&lt;/Year&gt;&lt;RecNum&gt;1888&lt;/RecNum&gt;&lt;DisplayText&gt;(Kaitala&lt;style face="italic"&gt; et al.&lt;/style&gt; 1996a)&lt;/DisplayText&gt;&lt;record&gt;&lt;rec-number&gt;1888&lt;/rec-number&gt;&lt;foreign-keys&gt;&lt;key app="EN" db-id="we9t9aefa25deceztf0pprsz90pr95wp0r0t" timestamp="0"&gt;1888&lt;/key&gt;&lt;/foreign-keys&gt;&lt;ref-type name="Journal Article"&gt;17&lt;/ref-type&gt;&lt;contributors&gt;&lt;authors&gt;&lt;author&gt;Kaitala, V.&lt;/author&gt;&lt;author&gt;Ranta, E.&lt;/author&gt;&lt;author&gt;Lindström, J.&lt;/author&gt;&lt;/authors&gt;&lt;/contributors&gt;&lt;titles&gt;&lt;title&gt;External perturbations and cyclic dynamics in stable populations&lt;/title&gt;&lt;secondary-title&gt;Annales Zoologici Fennici&lt;/secondary-title&gt;&lt;/titles&gt;&lt;periodical&gt;&lt;full-title&gt;Annales Zoologici Fennici&lt;/full-title&gt;&lt;abbr-1&gt;Ann Zool Fenn&lt;/abbr-1&gt;&lt;abbr-2&gt;Ann. Zool. Fenn.&lt;/abbr-2&gt;&lt;abbr-3&gt;Ann. Zool. Fenn.&lt;/abbr-3&gt;&lt;/periodical&gt;&lt;pages&gt;275-282&lt;/pages&gt;&lt;volume&gt;33&lt;/volume&gt;&lt;number&gt;2&lt;/number&gt;&lt;dates&gt;&lt;year&gt;1996&lt;/year&gt;&lt;/dates&gt;&lt;urls&gt;&lt;pdf-urls&gt;&lt;url&gt;W:\REFERENSER\pdfs\-= Journal Article =-\Annales Zoologici Fennici\Kaitala et al 1996 ann zool fenn.pdf&lt;/url&gt;&lt;/pdf-urls&gt;&lt;/urls&gt;&lt;/record&gt;&lt;/Cite&gt;&lt;/EndNote&gt;</w:instrText>
      </w:r>
      <w:r>
        <w:rPr>
          <w:lang w:val="en-US"/>
        </w:rPr>
        <w:fldChar w:fldCharType="separate"/>
      </w:r>
      <w:r w:rsidR="008D364A">
        <w:rPr>
          <w:noProof/>
          <w:lang w:val="en-US"/>
        </w:rPr>
        <w:t>(</w:t>
      </w:r>
      <w:hyperlink w:anchor="_ENREF_8" w:tooltip="Kaitala, 1996 #1888" w:history="1">
        <w:r w:rsidR="008D364A">
          <w:rPr>
            <w:noProof/>
            <w:lang w:val="en-US"/>
          </w:rPr>
          <w:t>Kaitala</w:t>
        </w:r>
        <w:r w:rsidR="008D364A" w:rsidRPr="008D364A">
          <w:rPr>
            <w:i/>
            <w:noProof/>
            <w:lang w:val="en-US"/>
          </w:rPr>
          <w:t xml:space="preserve"> et al.</w:t>
        </w:r>
        <w:r w:rsidR="008D364A">
          <w:rPr>
            <w:noProof/>
            <w:lang w:val="en-US"/>
          </w:rPr>
          <w:t xml:space="preserve"> 1996a</w:t>
        </w:r>
      </w:hyperlink>
      <w:r w:rsidR="008D364A">
        <w:rPr>
          <w:noProof/>
          <w:lang w:val="en-US"/>
        </w:rPr>
        <w:t>)</w:t>
      </w:r>
      <w:r>
        <w:rPr>
          <w:lang w:val="en-US"/>
        </w:rPr>
        <w:fldChar w:fldCharType="end"/>
      </w:r>
      <w:r w:rsidR="00104433">
        <w:rPr>
          <w:lang w:val="en-US"/>
        </w:rPr>
        <w:t xml:space="preserve">wrote this model in terms 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N</m:t>
            </m:r>
          </m:e>
          <m:sub>
            <m:r>
              <w:rPr>
                <w:rFonts w:ascii="Cambria Math"/>
                <w:lang w:val="en-US"/>
              </w:rPr>
              <m:t>t</m:t>
            </m:r>
          </m:sub>
        </m:sSub>
      </m:oMath>
    </w:p>
    <w:p w14:paraId="728C21F4" w14:textId="51EA254C" w:rsidR="002A5203" w:rsidRDefault="008D364A" w:rsidP="00451B9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t+1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×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/>
                  <w:lang w:val="en-US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lang w:val="en-US"/>
                    </w:rPr>
                    <m:t>1</m:t>
                  </m:r>
                  <m:r>
                    <w:rPr>
                      <w:rFonts w:asci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t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sup>
                      </m:sSubSup>
                      <m:r>
                        <w:rPr>
                          <w:rFonts w:ascii="Cambria Math"/>
                          <w:lang w:val="en-US"/>
                        </w:rPr>
                        <m:t>×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t</m:t>
                          </m:r>
                          <m:r>
                            <w:rPr>
                              <w:rFonts w:ascii="Cambria Math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sup>
                      </m:sSubSup>
                    </m:den>
                  </m:f>
                </m:e>
              </m:d>
            </m:e>
          </m:func>
        </m:oMath>
      </m:oMathPara>
    </w:p>
    <w:p w14:paraId="5DE662C8" w14:textId="5BF440AA" w:rsidR="00104433" w:rsidRDefault="00FC6AF3">
      <w:pPr>
        <w:rPr>
          <w:del w:id="1246" w:author="Peter Hellström" w:date="2019-10-30T23:05:00Z"/>
          <w:lang w:val="en-US"/>
        </w:rPr>
      </w:pPr>
      <w:r>
        <w:rPr>
          <w:lang w:val="en-US"/>
        </w:rPr>
        <w:fldChar w:fldCharType="begin"/>
      </w:r>
      <w:r w:rsidR="008D364A">
        <w:rPr>
          <w:lang w:val="en-US"/>
        </w:rPr>
        <w:instrText xml:space="preserve"> ADDIN EN.CITE &lt;EndNote&gt;&lt;Cite&gt;&lt;Author&gt;Kaitala&lt;/Author&gt;&lt;Year&gt;1996&lt;/Year&gt;&lt;RecNum&gt;1888&lt;/RecNum&gt;&lt;DisplayText&gt;(Kaitala&lt;style face="italic"&gt; et al.&lt;/style&gt; 1996a)&lt;/DisplayText&gt;&lt;record&gt;&lt;rec-number&gt;1888&lt;/rec-number&gt;&lt;foreign-keys&gt;&lt;key app="EN" db-id="we9t9aefa25deceztf0pprsz90pr95wp0r0t" timestamp="0"&gt;1888&lt;/key&gt;&lt;/foreign-keys&gt;&lt;ref-type name="Journal Article"&gt;17&lt;/ref-type&gt;&lt;contributors&gt;&lt;authors&gt;&lt;author&gt;Kaitala, V.&lt;/author&gt;&lt;author&gt;Ranta, E.&lt;/author&gt;&lt;author&gt;Lindström, J.&lt;/author&gt;&lt;/authors&gt;&lt;/contributors&gt;&lt;titles&gt;&lt;title&gt;External perturbations and cyclic dynamics in stable populations&lt;/title&gt;&lt;secondary-title&gt;Annales Zoologici Fennici&lt;/secondary-title&gt;&lt;/titles&gt;&lt;periodical&gt;&lt;full-title&gt;Annales Zoologici Fennici&lt;/full-title&gt;&lt;abbr-1&gt;Ann Zool Fenn&lt;/abbr-1&gt;&lt;abbr-2&gt;Ann. Zool. Fenn.&lt;/abbr-2&gt;&lt;abbr-3&gt;Ann. Zool. Fenn.&lt;/abbr-3&gt;&lt;/periodical&gt;&lt;pages&gt;275-282&lt;/pages&gt;&lt;volume&gt;33&lt;/volume&gt;&lt;number&gt;2&lt;/number&gt;&lt;dates&gt;&lt;year&gt;1996&lt;/year&gt;&lt;/dates&gt;&lt;urls&gt;&lt;pdf-urls&gt;&lt;url&gt;W:\REFERENSER\pdfs\-= Journal Article =-\Annales Zoologici Fennici\Kaitala et al 1996 ann zool fenn.pdf&lt;/url&gt;&lt;/pdf-urls&gt;&lt;/urls&gt;&lt;/record&gt;&lt;/Cite&gt;&lt;/EndNote&gt;</w:instrText>
      </w:r>
      <w:r>
        <w:rPr>
          <w:lang w:val="en-US"/>
        </w:rPr>
        <w:fldChar w:fldCharType="separate"/>
      </w:r>
      <w:r w:rsidR="008D364A">
        <w:rPr>
          <w:noProof/>
          <w:lang w:val="en-US"/>
        </w:rPr>
        <w:t>(</w:t>
      </w:r>
      <w:hyperlink w:anchor="_ENREF_8" w:tooltip="Kaitala, 1996 #1888" w:history="1">
        <w:r w:rsidR="008D364A">
          <w:rPr>
            <w:noProof/>
            <w:lang w:val="en-US"/>
          </w:rPr>
          <w:t>Kaitala</w:t>
        </w:r>
        <w:r w:rsidR="008D364A" w:rsidRPr="008D364A">
          <w:rPr>
            <w:i/>
            <w:noProof/>
            <w:lang w:val="en-US"/>
          </w:rPr>
          <w:t xml:space="preserve"> et al.</w:t>
        </w:r>
        <w:r w:rsidR="008D364A">
          <w:rPr>
            <w:noProof/>
            <w:lang w:val="en-US"/>
          </w:rPr>
          <w:t xml:space="preserve"> 1996a</w:t>
        </w:r>
      </w:hyperlink>
      <w:r w:rsidR="008D364A">
        <w:rPr>
          <w:noProof/>
          <w:lang w:val="en-US"/>
        </w:rPr>
        <w:t>)</w:t>
      </w:r>
      <w:r>
        <w:rPr>
          <w:lang w:val="en-US"/>
        </w:rPr>
        <w:fldChar w:fldCharType="end"/>
      </w:r>
      <w:r w:rsidR="00104433">
        <w:rPr>
          <w:lang w:val="en-US"/>
        </w:rPr>
        <w:t xml:space="preserve"> showed that this model is equivalent to equation 2.20b in </w:t>
      </w:r>
    </w:p>
    <w:p w14:paraId="04FF8CDF" w14:textId="3C3199E3" w:rsidR="00104433" w:rsidRDefault="00FC6AF3">
      <w:pPr>
        <w:rPr>
          <w:lang w:val="en-US"/>
        </w:rPr>
      </w:pPr>
      <w:r>
        <w:rPr>
          <w:lang w:val="en-US"/>
        </w:rPr>
        <w:fldChar w:fldCharType="begin"/>
      </w:r>
      <w:r w:rsidR="008D364A">
        <w:rPr>
          <w:lang w:val="en-US"/>
        </w:rPr>
        <w:instrText xml:space="preserve"> ADDIN EN.CITE &lt;EndNote&gt;&lt;Cite&gt;&lt;Author&gt;Royama&lt;/Author&gt;&lt;Year&gt;1992&lt;/Year&gt;&lt;RecNum&gt;2054&lt;/RecNum&gt;&lt;Suffix&gt;:62&lt;/Suffix&gt;&lt;DisplayText&gt;(Royama 1992:62)&lt;/DisplayText&gt;&lt;record&gt;&lt;rec-number&gt;2054&lt;/rec-number&gt;&lt;foreign-keys&gt;&lt;key app="EN" db-id="we9t9aefa25deceztf0pprsz90pr95wp0r0t" timestamp="0"&gt;2054&lt;/key&gt;&lt;/foreign-keys&gt;&lt;ref-type name="Book"&gt;6&lt;/ref-type&gt;&lt;contributors&gt;&lt;authors&gt;&lt;author&gt;Royama, T.&lt;/author&gt;&lt;/authors&gt;&lt;secondary-authors&gt;&lt;author&gt;Usher, M.B.&lt;/author&gt;&lt;author&gt;Kitching, R.L.&lt;/author&gt;&lt;/secondary-authors&gt;&lt;/contributors&gt;&lt;titles&gt;&lt;title&gt;Analytical Population Dynamics&lt;/title&gt;&lt;secondary-title&gt;Population and Community Biology&lt;/secondary-title&gt;&lt;/titles&gt;&lt;number&gt;10&lt;/number&gt;&lt;dates&gt;&lt;year&gt;1992&lt;/year&gt;&lt;/dates&gt;&lt;pub-location&gt;London&lt;/pub-location&gt;&lt;publisher&gt;Chapman &amp;amp; Hall&lt;/publisher&gt;&lt;urls&gt;&lt;pdf-urls&gt;&lt;url&gt;file://W:\REFERENSER\pdfs\-= Book =-\Data analysis, Modelling &amp;amp; Statistics\Ecological Applications\Population and Community Biology Series\Royama 1992 Analytical Population Dynamics.pdf&lt;/url&gt;&lt;url&gt;file://W:\REFERENSER\pdfs\-= Book =-\Data analysis, Modelling &amp;amp; Statistics\Ecological Applications\Population and Community Biology Series\Royama 1992 Analytical Population Dynamics (scan).pdf&lt;/url&gt;&lt;/pdf-urls&gt;&lt;/urls&gt;&lt;/record&gt;&lt;/Cite&gt;&lt;/EndNote&gt;</w:instrText>
      </w:r>
      <w:r>
        <w:rPr>
          <w:lang w:val="en-US"/>
        </w:rPr>
        <w:fldChar w:fldCharType="separate"/>
      </w:r>
      <w:r w:rsidR="008D364A">
        <w:rPr>
          <w:noProof/>
          <w:lang w:val="en-US"/>
        </w:rPr>
        <w:t>(</w:t>
      </w:r>
      <w:hyperlink w:anchor="_ENREF_13" w:tooltip="Royama, 1992 #2054" w:history="1">
        <w:r w:rsidR="008D364A">
          <w:rPr>
            <w:noProof/>
            <w:lang w:val="en-US"/>
          </w:rPr>
          <w:t>Royama 1992:62</w:t>
        </w:r>
      </w:hyperlink>
      <w:r w:rsidR="008D364A">
        <w:rPr>
          <w:noProof/>
          <w:lang w:val="en-US"/>
        </w:rPr>
        <w:t>)</w:t>
      </w:r>
      <w:r>
        <w:rPr>
          <w:lang w:val="en-US"/>
        </w:rPr>
        <w:fldChar w:fldCharType="end"/>
      </w:r>
      <w:r w:rsidR="00104433">
        <w:rPr>
          <w:lang w:val="en-US"/>
        </w:rPr>
        <w:t>.</w:t>
      </w:r>
    </w:p>
    <w:p w14:paraId="5ACC0AF8" w14:textId="77777777" w:rsidR="002A5203" w:rsidRPr="00B80B6B" w:rsidRDefault="002A5203">
      <w:pPr>
        <w:rPr>
          <w:i/>
          <w:lang w:val="en-US"/>
          <w:rPrChange w:id="1247" w:author="Peter Hellström" w:date="2019-10-30T23:05:00Z">
            <w:rPr>
              <w:lang w:val="en-US"/>
            </w:rPr>
          </w:rPrChange>
        </w:rPr>
      </w:pPr>
      <w:r w:rsidRPr="00B80B6B">
        <w:rPr>
          <w:i/>
          <w:lang w:val="en-US"/>
          <w:rPrChange w:id="1248" w:author="Peter Hellström" w:date="2019-10-30T23:05:00Z">
            <w:rPr>
              <w:lang w:val="en-US"/>
            </w:rPr>
          </w:rPrChange>
        </w:rPr>
        <w:t>Algebra</w:t>
      </w:r>
    </w:p>
    <w:p w14:paraId="60CDC2A1" w14:textId="6ECB7F5B" w:rsidR="001A0A7A" w:rsidRDefault="008D364A" w:rsidP="00451B9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t+1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/>
                  <w:lang w:val="en-US"/>
                </w:rPr>
                <m:t>exp</m:t>
              </m:r>
            </m:fName>
            <m:e>
              <m:r>
                <w:rPr>
                  <w:rFonts w:ascii="Cambria Math"/>
                  <w:lang w:val="en-US"/>
                </w:rPr>
                <m:t>(</m:t>
              </m:r>
            </m:e>
          </m:func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R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)</m:t>
          </m:r>
        </m:oMath>
      </m:oMathPara>
    </w:p>
    <w:p w14:paraId="50B081F7" w14:textId="7347B24D" w:rsidR="001A0A7A" w:rsidRDefault="008D364A" w:rsidP="00451B9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t+1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×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/>
                  <w:lang w:val="en-US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lang w:val="en-US"/>
                    </w:rPr>
                    <m:t>1</m:t>
                  </m:r>
                  <m:r>
                    <w:rPr>
                      <w:rFonts w:ascii="Cambria Math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lang w:val="en-US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(</m:t>
                              </m:r>
                            </m:e>
                          </m:func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lang w:val="en-US"/>
                            </w:rPr>
                            <m:t>)</m:t>
                          </m:r>
                          <m:r>
                            <w:rPr>
                              <w:rFonts w:asci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(</m:t>
                              </m:r>
                            </m:e>
                          </m:func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t</m:t>
                              </m:r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-</m:t>
                              </m:r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lang w:val="en-US"/>
                            </w:rPr>
                            <m:t>)</m:t>
                          </m:r>
                        </m:e>
                      </m:d>
                    </m:e>
                  </m:func>
                </m:e>
              </m:d>
            </m:e>
          </m:func>
          <m:r>
            <m:rPr>
              <m:sty m:val="p"/>
            </m:rPr>
            <w:rPr>
              <w:rFonts w:asci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t+1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×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/>
                  <w:lang w:val="en-US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lang w:val="en-US"/>
                    </w:rPr>
                    <m:t>1</m:t>
                  </m:r>
                  <m:r>
                    <w:rPr>
                      <w:rFonts w:ascii="Cambria Math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lang w:val="en-US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/>
                                          <w:lang w:val="en-US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  <w:lang w:val="en-US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/>
                                              <w:lang w:val="en-US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sup>
                                  </m:sSub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×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/>
                                          <w:lang w:val="en-US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  <w:lang w:val="en-US"/>
                                        </w:rPr>
                                        <m:t>t</m:t>
                                      </m:r>
                                      <m:r>
                                        <w:rPr>
                                          <w:rFonts w:ascii="Cambria Math"/>
                                          <w:lang w:val="en-US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/>
                                              <w:lang w:val="en-US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sup>
                                  </m:sSubSup>
                                </m:e>
                              </m:d>
                            </m:e>
                          </m:func>
                        </m:e>
                      </m:d>
                    </m:e>
                  </m:func>
                </m:e>
              </m:d>
            </m:e>
          </m:func>
          <m:r>
            <m:rPr>
              <m:sty m:val="p"/>
            </m:rPr>
            <w:rPr>
              <w:rFonts w:asci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t+1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×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/>
                  <w:lang w:val="en-US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lang w:val="en-US"/>
                    </w:rPr>
                    <m:t>1</m:t>
                  </m:r>
                  <m:r>
                    <w:rPr>
                      <w:rFonts w:ascii="Cambria Math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sup>
                      </m:sSubSup>
                      <m:r>
                        <w:rPr>
                          <w:rFonts w:ascii="Cambria Math"/>
                          <w:lang w:val="en-US"/>
                        </w:rPr>
                        <m:t>×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t</m:t>
                          </m:r>
                          <m:r>
                            <w:rPr>
                              <w:rFonts w:ascii="Cambria Math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sup>
                      </m:sSubSup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t+1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×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/>
                  <w:lang w:val="en-US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lang w:val="en-US"/>
                    </w:rPr>
                    <m:t>1</m:t>
                  </m:r>
                  <m:r>
                    <w:rPr>
                      <w:rFonts w:asci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t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sup>
                      </m:sSubSup>
                      <m:r>
                        <w:rPr>
                          <w:rFonts w:ascii="Cambria Math"/>
                          <w:lang w:val="en-US"/>
                        </w:rPr>
                        <m:t>×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t</m:t>
                          </m:r>
                          <m:r>
                            <w:rPr>
                              <w:rFonts w:ascii="Cambria Math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sup>
                      </m:sSubSup>
                    </m:den>
                  </m:f>
                </m:e>
              </m:d>
            </m:e>
          </m:func>
        </m:oMath>
      </m:oMathPara>
    </w:p>
    <w:p w14:paraId="1E76B4A7" w14:textId="77777777" w:rsidR="001A0A7A" w:rsidRDefault="001A0A7A">
      <w:pPr>
        <w:rPr>
          <w:lang w:val="en-US"/>
        </w:rPr>
      </w:pPr>
      <w:r>
        <w:rPr>
          <w:lang w:val="en-US"/>
        </w:rPr>
        <w:t>Simplifying the expression</w:t>
      </w:r>
    </w:p>
    <w:p w14:paraId="4AFD2EED" w14:textId="28CE1C7F" w:rsidR="001A0A7A" w:rsidRDefault="008D364A" w:rsidP="00451B9C">
      <w:pPr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/>
                  <w:lang w:val="en-US"/>
                </w:rPr>
                <m:t>exp</m:t>
              </m:r>
            </m:fName>
            <m:e>
              <m:r>
                <w:rPr>
                  <w:rFonts w:ascii="Cambria Math"/>
                  <w:lang w:val="en-US"/>
                </w:rPr>
                <m:t>(</m:t>
              </m:r>
            </m:e>
          </m:func>
          <m:r>
            <w:rPr>
              <w:rFonts w:asci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/>
                  <w:lang w:val="en-US"/>
                </w:rPr>
                <m:t>log</m:t>
              </m:r>
            </m:fName>
            <m:e>
              <m:r>
                <w:rPr>
                  <w:rFonts w:ascii="Cambria Math"/>
                  <w:lang w:val="en-US"/>
                </w:rPr>
                <m:t>(</m:t>
              </m:r>
            </m:e>
          </m:func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)</m:t>
          </m:r>
          <m:r>
            <w:rPr>
              <w:rFonts w:asci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/>
                  <w:lang w:val="en-US"/>
                </w:rPr>
                <m:t>log</m:t>
              </m:r>
            </m:fName>
            <m:e>
              <m:r>
                <w:rPr>
                  <w:rFonts w:ascii="Cambria Math"/>
                  <w:lang w:val="en-US"/>
                </w:rPr>
                <m:t>(</m:t>
              </m:r>
            </m:e>
          </m:func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))</m:t>
          </m:r>
        </m:oMath>
      </m:oMathPara>
    </w:p>
    <w:p w14:paraId="6DFE2624" w14:textId="0B6022C3" w:rsidR="00B960E9" w:rsidRDefault="00451B9C" w:rsidP="00451B9C">
      <w:pPr>
        <w:rPr>
          <w:lang w:val="en-US"/>
        </w:rPr>
      </w:pPr>
      <m:oMathPara>
        <m:oMath>
          <m:r>
            <w:rPr>
              <w:rFonts w:ascii="Cambria Math"/>
              <w:lang w:val="en-US"/>
            </w:rPr>
            <w:lastRenderedPageBreak/>
            <m:t>a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/>
                  <w:lang w:val="en-US"/>
                </w:rPr>
                <m:t>log</m:t>
              </m:r>
            </m:fName>
            <m:e>
              <m:r>
                <w:rPr>
                  <w:rFonts w:ascii="Cambria Math"/>
                  <w:lang w:val="en-US"/>
                </w:rPr>
                <m:t>(</m:t>
              </m:r>
            </m:e>
          </m:func>
          <m:r>
            <w:rPr>
              <w:rFonts w:ascii="Cambria Math"/>
              <w:lang w:val="en-US"/>
            </w:rPr>
            <m:t>b)=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/>
                  <w:lang w:val="en-US"/>
                </w:rPr>
                <m:t>log</m:t>
              </m:r>
            </m:fName>
            <m:e>
              <m:r>
                <w:rPr>
                  <w:rFonts w:ascii="Cambria Math"/>
                  <w:lang w:val="en-US"/>
                </w:rPr>
                <m:t>(</m:t>
              </m:r>
            </m:e>
          </m:func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/>
                  <w:lang w:val="en-US"/>
                </w:rPr>
                <m:t>b</m:t>
              </m:r>
            </m:e>
            <m:sup>
              <m:r>
                <w:rPr>
                  <w:rFonts w:ascii="Cambria Math"/>
                  <w:lang w:val="en-US"/>
                </w:rPr>
                <m:t>a</m:t>
              </m:r>
            </m:sup>
          </m:sSup>
          <m:r>
            <w:rPr>
              <w:rFonts w:ascii="Cambria Math"/>
              <w:lang w:val="en-US"/>
            </w:rPr>
            <m:t>)</m:t>
          </m:r>
          <m:r>
            <m:rPr>
              <m:sty m:val="p"/>
            </m:rPr>
            <w:rPr>
              <w:rFonts w:ascii="Cambria Math"/>
              <w:lang w:val="en-US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/>
                  <w:lang w:val="en-US"/>
                </w:rPr>
                <m:t>log</m:t>
              </m:r>
            </m:fName>
            <m:e>
              <m:r>
                <w:rPr>
                  <w:rFonts w:ascii="Cambria Math"/>
                  <w:lang w:val="en-US"/>
                </w:rPr>
                <m:t>(</m:t>
              </m:r>
            </m:e>
          </m:func>
          <m:r>
            <w:rPr>
              <w:rFonts w:ascii="Cambria Math"/>
              <w:lang w:val="en-US"/>
            </w:rPr>
            <m:t>a)+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/>
                  <w:lang w:val="en-US"/>
                </w:rPr>
                <m:t>log</m:t>
              </m:r>
            </m:fName>
            <m:e>
              <m:r>
                <w:rPr>
                  <w:rFonts w:ascii="Cambria Math"/>
                  <w:lang w:val="en-US"/>
                </w:rPr>
                <m:t>(</m:t>
              </m:r>
            </m:e>
          </m:func>
          <m:r>
            <w:rPr>
              <w:rFonts w:ascii="Cambria Math"/>
              <w:lang w:val="en-US"/>
            </w:rPr>
            <m:t>b)=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/>
                  <w:lang w:val="en-US"/>
                </w:rPr>
                <m:t>log</m:t>
              </m:r>
            </m:fName>
            <m:e>
              <m:r>
                <w:rPr>
                  <w:rFonts w:ascii="Cambria Math"/>
                  <w:lang w:val="en-US"/>
                </w:rPr>
                <m:t>(</m:t>
              </m:r>
            </m:e>
          </m:func>
          <m:r>
            <w:rPr>
              <w:rFonts w:ascii="Cambria Math"/>
              <w:lang w:val="en-US"/>
            </w:rPr>
            <m:t>a</m:t>
          </m:r>
          <m:r>
            <w:rPr>
              <w:rFonts w:ascii="Cambria Math"/>
              <w:lang w:val="en-US"/>
            </w:rPr>
            <m:t>×</m:t>
          </m:r>
          <m:r>
            <w:rPr>
              <w:rFonts w:ascii="Cambria Math"/>
              <w:lang w:val="en-US"/>
            </w:rPr>
            <m:t>b)</m:t>
          </m:r>
          <m:r>
            <m:rPr>
              <m:sty m:val="p"/>
            </m:rPr>
            <w:rPr>
              <w:rFonts w:asci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/>
                  <w:lang w:val="en-US"/>
                </w:rPr>
                <m:t>a</m:t>
              </m:r>
            </m:e>
            <m:sup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b</m:t>
              </m:r>
            </m:sup>
          </m:sSup>
          <m:r>
            <w:rPr>
              <w:rFonts w:asci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/>
                      <w:lang w:val="en-US"/>
                    </w:rPr>
                    <m:t>b</m:t>
                  </m:r>
                </m:sup>
              </m:sSup>
            </m:den>
          </m:f>
        </m:oMath>
      </m:oMathPara>
    </w:p>
    <w:p w14:paraId="4A0A306F" w14:textId="77777777" w:rsidR="00B960E9" w:rsidRPr="008B7A05" w:rsidRDefault="00B960E9">
      <w:pPr>
        <w:rPr>
          <w:i/>
          <w:lang w:val="en-US"/>
          <w:rPrChange w:id="1249" w:author="Peter Hellström" w:date="2019-10-30T23:05:00Z">
            <w:rPr>
              <w:lang w:val="en-US"/>
            </w:rPr>
          </w:rPrChange>
        </w:rPr>
      </w:pPr>
      <w:r w:rsidRPr="008B7A05">
        <w:rPr>
          <w:i/>
          <w:lang w:val="en-US"/>
          <w:rPrChange w:id="1250" w:author="Peter Hellström" w:date="2019-10-30T23:05:00Z">
            <w:rPr>
              <w:lang w:val="en-US"/>
            </w:rPr>
          </w:rPrChange>
        </w:rPr>
        <w:t>Step 1</w:t>
      </w:r>
    </w:p>
    <w:p w14:paraId="03F0E7D2" w14:textId="7A8414C7" w:rsidR="00B960E9" w:rsidRDefault="00451B9C" w:rsidP="00451B9C">
      <w:pPr>
        <w:rPr>
          <w:lang w:val="en-US"/>
        </w:rPr>
      </w:pPr>
      <m:oMathPara>
        <m:oMath>
          <m:r>
            <w:rPr>
              <w:rFonts w:asci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/>
                  <w:lang w:val="en-US"/>
                </w:rPr>
                <m:t>log</m:t>
              </m:r>
            </m:fName>
            <m:e>
              <m:r>
                <w:rPr>
                  <w:rFonts w:ascii="Cambria Math"/>
                  <w:lang w:val="en-US"/>
                </w:rPr>
                <m:t>(</m:t>
              </m:r>
            </m:e>
          </m:func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)</m:t>
          </m:r>
          <m:r>
            <w:rPr>
              <w:rFonts w:asci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/>
                  <w:lang w:val="en-US"/>
                </w:rPr>
                <m:t>log</m:t>
              </m:r>
            </m:fName>
            <m:e>
              <m:r>
                <w:rPr>
                  <w:rFonts w:ascii="Cambria Math"/>
                  <w:lang w:val="en-US"/>
                </w:rPr>
                <m:t>(</m:t>
              </m:r>
            </m:e>
          </m:func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)=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</m:sup>
                  </m:sSubSup>
                </m:e>
              </m:d>
            </m:e>
          </m:func>
          <m:r>
            <w:rPr>
              <w:rFonts w:ascii="Cambria Math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t</m:t>
                      </m:r>
                      <m:r>
                        <w:rPr>
                          <w:rFonts w:asci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2</m:t>
                          </m:r>
                        </m:sub>
                      </m:sSub>
                    </m:sup>
                  </m:sSubSup>
                </m:e>
              </m:d>
            </m:e>
          </m:func>
          <m:r>
            <w:rPr>
              <w:rFonts w:asci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</m:sup>
                  </m:sSubSup>
                  <m:r>
                    <w:rPr>
                      <w:rFonts w:ascii="Cambria Math"/>
                      <w:lang w:val="en-US"/>
                    </w:rPr>
                    <m:t>×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t</m:t>
                      </m:r>
                      <m:r>
                        <w:rPr>
                          <w:rFonts w:asci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2</m:t>
                          </m:r>
                        </m:sub>
                      </m:sSub>
                    </m:sup>
                  </m:sSubSup>
                </m:e>
              </m:d>
            </m:e>
          </m:func>
        </m:oMath>
      </m:oMathPara>
    </w:p>
    <w:p w14:paraId="4BFA206E" w14:textId="77777777" w:rsidR="00B960E9" w:rsidRPr="008B7A05" w:rsidRDefault="00B960E9">
      <w:pPr>
        <w:rPr>
          <w:i/>
          <w:lang w:val="en-US"/>
          <w:rPrChange w:id="1251" w:author="Peter Hellström" w:date="2019-10-30T23:05:00Z">
            <w:rPr>
              <w:lang w:val="en-US"/>
            </w:rPr>
          </w:rPrChange>
        </w:rPr>
      </w:pPr>
      <w:r w:rsidRPr="008B7A05">
        <w:rPr>
          <w:i/>
          <w:lang w:val="en-US"/>
          <w:rPrChange w:id="1252" w:author="Peter Hellström" w:date="2019-10-30T23:05:00Z">
            <w:rPr>
              <w:lang w:val="en-US"/>
            </w:rPr>
          </w:rPrChange>
        </w:rPr>
        <w:t>Step 2</w:t>
      </w:r>
    </w:p>
    <w:p w14:paraId="55BAFE31" w14:textId="748A5FB4" w:rsidR="00B960E9" w:rsidRPr="007A677C" w:rsidRDefault="008D364A" w:rsidP="00451B9C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  <m:sup>
              <m:r>
                <w:rPr>
                  <w:rFonts w:asci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1</m:t>
                  </m:r>
                </m:sub>
              </m:sSub>
            </m:sup>
          </m:sSubSup>
          <m:r>
            <w:rPr>
              <w:rFonts w:ascii="Cambria Math"/>
              <w:lang w:val="en-US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</m:t>
              </m:r>
            </m:sub>
            <m:sup>
              <m:r>
                <w:rPr>
                  <w:rFonts w:asci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2</m:t>
                  </m:r>
                </m:sub>
              </m:sSub>
            </m:sup>
          </m:sSubSup>
          <m:r>
            <w:rPr>
              <w:rFonts w:asci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t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</m:sSub>
                </m:sup>
              </m:sSubSup>
            </m:den>
          </m:f>
          <m:r>
            <w:rPr>
              <w:rFonts w:ascii="Cambria Math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t</m:t>
                  </m:r>
                  <m:r>
                    <w:rPr>
                      <w:rFonts w:ascii="Cambria Math"/>
                      <w:lang w:val="en-US"/>
                    </w:rPr>
                    <m:t>-</m:t>
                  </m:r>
                  <m:r>
                    <w:rPr>
                      <w:rFonts w:ascii="Cambria Math"/>
                      <w:lang w:val="en-US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</m:sub>
                  </m:sSub>
                </m:sup>
              </m:sSubSup>
            </m:den>
          </m:f>
          <m:r>
            <w:rPr>
              <w:rFonts w:asci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t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t</m:t>
                  </m:r>
                  <m:r>
                    <w:rPr>
                      <w:rFonts w:ascii="Cambria Math"/>
                      <w:lang w:val="en-US"/>
                    </w:rPr>
                    <m:t>-</m:t>
                  </m:r>
                  <m:r>
                    <w:rPr>
                      <w:rFonts w:ascii="Cambria Math"/>
                      <w:lang w:val="en-US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</m:sub>
                  </m:sSub>
                </m:sup>
              </m:sSubSup>
            </m:den>
          </m:f>
        </m:oMath>
      </m:oMathPara>
    </w:p>
    <w:p w14:paraId="01B67CAA" w14:textId="77777777" w:rsidR="007A677C" w:rsidRDefault="007A677C" w:rsidP="003B34DB">
      <w:pPr>
        <w:pStyle w:val="Rubrik3"/>
        <w:rPr>
          <w:lang w:val="en-US"/>
        </w:rPr>
      </w:pPr>
      <w:r>
        <w:rPr>
          <w:lang w:val="en-US"/>
        </w:rPr>
        <w:t xml:space="preserve">Non-linear, </w:t>
      </w:r>
      <w:r w:rsidR="003B34DB">
        <w:rPr>
          <w:lang w:val="en-US"/>
        </w:rPr>
        <w:t>Delayed Ricker</w:t>
      </w:r>
    </w:p>
    <w:p w14:paraId="50D93796" w14:textId="77777777" w:rsidR="00CA0564" w:rsidRPr="00CA0564" w:rsidRDefault="00CA0564" w:rsidP="00CA0564">
      <w:pPr>
        <w:rPr>
          <w:lang w:val="en-US"/>
        </w:rPr>
      </w:pPr>
      <w:r>
        <w:rPr>
          <w:lang w:val="en-US"/>
        </w:rPr>
        <w:t>Parameters r, a1, a2</w:t>
      </w:r>
    </w:p>
    <w:p w14:paraId="38364751" w14:textId="17D33727" w:rsidR="003B34DB" w:rsidRDefault="008D364A" w:rsidP="00451B9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t+1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f(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u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)</m:t>
          </m:r>
        </m:oMath>
      </m:oMathPara>
    </w:p>
    <w:p w14:paraId="155AC665" w14:textId="02DC8179" w:rsidR="003B34DB" w:rsidRDefault="00451B9C" w:rsidP="00451B9C">
      <w:pPr>
        <w:rPr>
          <w:lang w:val="en-US"/>
        </w:rPr>
      </w:pPr>
      <m:oMathPara>
        <m:oMath>
          <m:r>
            <w:rPr>
              <w:rFonts w:ascii="Cambria Math"/>
              <w:lang w:val="en-US"/>
            </w:rPr>
            <m:t>f(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)=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/>
                  <w:lang w:val="en-US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lang w:val="en-US"/>
                    </w:rPr>
                    <m:t>r(1+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t</m:t>
                      </m:r>
                      <m:r>
                        <w:rPr>
                          <w:rFonts w:asci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)</m:t>
                  </m:r>
                </m:e>
              </m:d>
            </m:e>
          </m:func>
        </m:oMath>
      </m:oMathPara>
    </w:p>
    <w:p w14:paraId="5679CD9B" w14:textId="305A9EFC" w:rsidR="00724838" w:rsidRDefault="00451B9C" w:rsidP="00451B9C">
      <w:pPr>
        <w:rPr>
          <w:position w:val="-14"/>
          <w:lang w:val="en-US"/>
          <w:rPrChange w:id="1253" w:author="Peter Hellström" w:date="2019-10-30T23:05:00Z">
            <w:rPr>
              <w:lang w:val="en-US"/>
            </w:rPr>
          </w:rPrChange>
        </w:rPr>
      </w:pPr>
      <m:oMathPara>
        <m:oMath>
          <m:r>
            <w:rPr>
              <w:rFonts w:ascii="Cambria Math"/>
              <w:lang w:val="en-US"/>
            </w:rPr>
            <m:t>f(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)=r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w:rPr>
                      <w:rFonts w:ascii="Cambria Math"/>
                      <w:lang w:val="en-US"/>
                    </w:rPr>
                    <m:t>exp</m:t>
                  </m:r>
                </m:fName>
                <m:e>
                  <m:r>
                    <w:rPr>
                      <w:rFonts w:ascii="Cambria Math"/>
                      <w:lang w:val="en-US"/>
                    </w:rPr>
                    <m:t>(</m:t>
                  </m:r>
                </m:e>
              </m:func>
              <m:sSub>
                <m:sSubPr>
                  <m:ctrlPr>
                    <w:del w:id="1254" w:author="Peter Hellström" w:date="2019-10-30T23:05:00Z">
                      <w:rPr>
                        <w:rFonts w:ascii="Cambria Math" w:hAnsi="Cambria Math"/>
                        <w:i/>
                        <w:lang w:val="en-US"/>
                      </w:rPr>
                    </w:del>
                  </m:ctrlPr>
                </m:sSubPr>
                <m:e>
                  <m:r>
                    <w:del w:id="1255" w:author="Peter Hellström" w:date="2019-10-30T23:05:00Z">
                      <w:rPr>
                        <w:rFonts w:ascii="Cambria Math"/>
                        <w:lang w:val="en-US"/>
                      </w:rPr>
                      <m:t>x</m:t>
                    </w:del>
                  </m:r>
                </m:e>
                <m:sub>
                  <m:r>
                    <w:del w:id="1256" w:author="Peter Hellström" w:date="2019-10-30T23:05:00Z">
                      <w:rPr>
                        <w:rFonts w:ascii="Cambria Math"/>
                        <w:lang w:val="en-US"/>
                      </w:rPr>
                      <m:t>t</m:t>
                    </w:del>
                  </m:r>
                </m:sub>
              </m:sSub>
              <m:sSub>
                <m:sSubPr>
                  <m:ctrlPr>
                    <w:ins w:id="1257" w:author="Peter Hellström" w:date="2019-10-30T23:05:00Z">
                      <w:rPr>
                        <w:rFonts w:ascii="Cambria Math" w:hAnsi="Cambria Math"/>
                        <w:i/>
                        <w:lang w:val="en-US"/>
                      </w:rPr>
                    </w:ins>
                  </m:ctrlPr>
                </m:sSubPr>
                <m:e>
                  <m:r>
                    <w:ins w:id="1258" w:author="Peter Hellström" w:date="2019-10-30T23:05:00Z">
                      <w:rPr>
                        <w:rFonts w:ascii="Cambria Math"/>
                        <w:lang w:val="en-US"/>
                      </w:rPr>
                      <m:t>X</m:t>
                    </w:ins>
                  </m:r>
                </m:e>
                <m:sub>
                  <m:r>
                    <w:ins w:id="1259" w:author="Peter Hellström" w:date="2019-10-30T23:05:00Z">
                      <w:rPr>
                        <w:rFonts w:ascii="Cambria Math"/>
                        <w:lang w:val="en-US"/>
                      </w:rPr>
                      <m:t>t</m:t>
                    </w:ins>
                  </m:r>
                </m:sub>
              </m:sSub>
              <m:r>
                <w:rPr>
                  <w:rFonts w:ascii="Cambria Math"/>
                  <w:lang w:val="en-US"/>
                </w:rPr>
                <m:t>)+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w:rPr>
                      <w:rFonts w:ascii="Cambria Math"/>
                      <w:lang w:val="en-US"/>
                    </w:rPr>
                    <m:t>exp</m:t>
                  </m:r>
                </m:fName>
                <m:e>
                  <m:r>
                    <w:rPr>
                      <w:rFonts w:ascii="Cambria Math"/>
                      <w:lang w:val="en-US"/>
                    </w:rPr>
                    <m:t>(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del w:id="1260" w:author="Peter Hellström" w:date="2019-10-30T23:05:00Z">
                      <w:rPr>
                        <w:rFonts w:ascii="Cambria Math"/>
                        <w:lang w:val="en-US"/>
                      </w:rPr>
                      <m:t>x</m:t>
                    </w:del>
                  </m:r>
                  <m:r>
                    <w:ins w:id="1261" w:author="Peter Hellström" w:date="2019-10-30T23:05:00Z">
                      <w:rPr>
                        <w:rFonts w:ascii="Cambria Math"/>
                        <w:lang w:val="en-US"/>
                      </w:rPr>
                      <m:t>X</m:t>
                    </w:ins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t</m:t>
                  </m:r>
                  <m:r>
                    <w:rPr>
                      <w:rFonts w:ascii="Cambria Math"/>
                      <w:lang w:val="en-US"/>
                    </w:rPr>
                    <m:t>-</m:t>
                  </m:r>
                  <m:r>
                    <w:rPr>
                      <w:rFonts w:asci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/>
                  <w:lang w:val="en-US"/>
                </w:rPr>
                <m:t>)</m:t>
              </m:r>
            </m:e>
          </m:d>
        </m:oMath>
      </m:oMathPara>
    </w:p>
    <w:p w14:paraId="19D1A700" w14:textId="330B83E0" w:rsidR="008B7A05" w:rsidRDefault="008B7A05">
      <w:pPr>
        <w:rPr>
          <w:ins w:id="1262" w:author="Peter Hellström" w:date="2019-10-30T23:05:00Z"/>
          <w:position w:val="-14"/>
          <w:lang w:val="en-US"/>
        </w:rPr>
      </w:pPr>
      <w:ins w:id="1263" w:author="Peter Hellström" w:date="2019-10-30T23:05:00Z">
        <w:r>
          <w:rPr>
            <w:position w:val="-14"/>
            <w:lang w:val="en-US"/>
          </w:rPr>
          <w:t xml:space="preserve">Model explored by </w:t>
        </w:r>
        <w:r w:rsidR="00FC6AF3">
          <w:rPr>
            <w:position w:val="-14"/>
            <w:lang w:val="en-US"/>
          </w:rPr>
          <w:fldChar w:fldCharType="begin"/>
        </w:r>
      </w:ins>
      <w:r w:rsidR="008D364A">
        <w:rPr>
          <w:position w:val="-14"/>
          <w:lang w:val="en-US"/>
        </w:rPr>
        <w:instrText xml:space="preserve"> ADDIN EN.CITE &lt;EndNote&gt;&lt;Cite&gt;&lt;Author&gt;Ranta&lt;/Author&gt;&lt;Year&gt;2006&lt;/Year&gt;&lt;RecNum&gt;2979&lt;/RecNum&gt;&lt;DisplayText&gt;(Ranta&lt;style face="italic"&gt; et al.&lt;/style&gt; 2006)&lt;/DisplayText&gt;&lt;record&gt;&lt;rec-number&gt;2979&lt;/rec-number&gt;&lt;foreign-keys&gt;&lt;key app="EN" db-id="we9t9aefa25deceztf0pprsz90pr95wp0r0t" timestamp="1226923509"&gt;2979&lt;/key&gt;&lt;/foreign-keys&gt;&lt;ref-type name="Book"&gt;6&lt;/ref-type&gt;&lt;contributors&gt;&lt;authors&gt;&lt;author&gt;Ranta, E.&lt;/author&gt;&lt;author&gt;Lundberg, P.&lt;/author&gt;&lt;author&gt;Kaitala, V.&lt;/author&gt;&lt;/authors&gt;&lt;/contributors&gt;&lt;titles&gt;&lt;title&gt;Ecology of Populations&lt;/title&gt;&lt;/titles&gt;&lt;dates&gt;&lt;year&gt;2006&lt;/year&gt;&lt;/dates&gt;&lt;pub-location&gt;Cambridge&lt;/pub-location&gt;&lt;publisher&gt;Cambridge University Press&lt;/publisher&gt;&lt;urls&gt;&lt;pdf-urls&gt;&lt;url&gt;file://W:\REFERENSER\pdfs\-= Book =-\Data analysis, Modelling &amp;amp; Statistics\Ecological Applications\Ranta et al 2006 Ecology of Populations.pdf&lt;/url&gt;&lt;/pdf-urls&gt;&lt;/urls&gt;&lt;/record&gt;&lt;/Cite&gt;&lt;/EndNote&gt;</w:instrText>
      </w:r>
      <w:ins w:id="1264" w:author="Peter Hellström" w:date="2019-10-30T23:05:00Z">
        <w:r w:rsidR="00FC6AF3">
          <w:rPr>
            <w:position w:val="-14"/>
            <w:lang w:val="en-US"/>
          </w:rPr>
          <w:fldChar w:fldCharType="separate"/>
        </w:r>
        <w:r>
          <w:rPr>
            <w:noProof/>
            <w:position w:val="-14"/>
            <w:lang w:val="en-US"/>
          </w:rPr>
          <w:t>(</w:t>
        </w:r>
      </w:ins>
      <w:r w:rsidR="008D364A">
        <w:rPr>
          <w:noProof/>
          <w:position w:val="-14"/>
          <w:lang w:val="en-US"/>
        </w:rPr>
        <w:fldChar w:fldCharType="begin"/>
      </w:r>
      <w:r w:rsidR="008D364A">
        <w:rPr>
          <w:noProof/>
          <w:position w:val="-14"/>
          <w:lang w:val="en-US"/>
        </w:rPr>
        <w:instrText xml:space="preserve"> HYPERLINK \l "_ENREF_12" \o "Ranta, 2006 #2979" </w:instrText>
      </w:r>
      <w:r w:rsidR="008D364A">
        <w:rPr>
          <w:noProof/>
          <w:position w:val="-14"/>
          <w:lang w:val="en-US"/>
        </w:rPr>
      </w:r>
      <w:r w:rsidR="008D364A">
        <w:rPr>
          <w:noProof/>
          <w:position w:val="-14"/>
          <w:lang w:val="en-US"/>
        </w:rPr>
        <w:fldChar w:fldCharType="separate"/>
      </w:r>
      <w:ins w:id="1265" w:author="Peter Hellström" w:date="2019-10-30T23:05:00Z">
        <w:r w:rsidR="008D364A">
          <w:rPr>
            <w:noProof/>
            <w:position w:val="-14"/>
            <w:lang w:val="en-US"/>
          </w:rPr>
          <w:t>Ranta</w:t>
        </w:r>
        <w:r w:rsidR="008D364A" w:rsidRPr="008B7A05">
          <w:rPr>
            <w:i/>
            <w:noProof/>
            <w:position w:val="-14"/>
            <w:lang w:val="en-US"/>
          </w:rPr>
          <w:t xml:space="preserve"> et al.</w:t>
        </w:r>
        <w:r w:rsidR="008D364A">
          <w:rPr>
            <w:noProof/>
            <w:position w:val="-14"/>
            <w:lang w:val="en-US"/>
          </w:rPr>
          <w:t xml:space="preserve"> 2006</w:t>
        </w:r>
      </w:ins>
      <w:r w:rsidR="008D364A">
        <w:rPr>
          <w:noProof/>
          <w:position w:val="-14"/>
          <w:lang w:val="en-US"/>
        </w:rPr>
        <w:fldChar w:fldCharType="end"/>
      </w:r>
      <w:ins w:id="1266" w:author="Peter Hellström" w:date="2019-10-30T23:05:00Z">
        <w:r>
          <w:rPr>
            <w:noProof/>
            <w:position w:val="-14"/>
            <w:lang w:val="en-US"/>
          </w:rPr>
          <w:t>)</w:t>
        </w:r>
        <w:r w:rsidR="00FC6AF3">
          <w:rPr>
            <w:position w:val="-14"/>
            <w:lang w:val="en-US"/>
          </w:rPr>
          <w:fldChar w:fldCharType="end"/>
        </w:r>
        <w:r>
          <w:rPr>
            <w:position w:val="-14"/>
            <w:lang w:val="en-US"/>
          </w:rPr>
          <w:t>. Check Box 2.4 &amp; 2.5 and p. 22, section 2.11</w:t>
        </w:r>
      </w:ins>
    </w:p>
    <w:p w14:paraId="1B006FDD" w14:textId="77777777" w:rsidR="008B7A05" w:rsidRDefault="008B7A05">
      <w:pPr>
        <w:rPr>
          <w:ins w:id="1267" w:author="Peter Hellström" w:date="2019-10-30T23:05:00Z"/>
          <w:position w:val="-14"/>
          <w:lang w:val="en-US"/>
        </w:rPr>
      </w:pPr>
      <w:ins w:id="1268" w:author="Peter Hellström" w:date="2019-10-30T23:05:00Z">
        <w:r>
          <w:rPr>
            <w:position w:val="-14"/>
            <w:lang w:val="en-US"/>
          </w:rPr>
          <w:t>Box 2.7 p. 35</w:t>
        </w:r>
        <w:r w:rsidR="001A3E87">
          <w:rPr>
            <w:position w:val="-14"/>
            <w:lang w:val="en-US"/>
          </w:rPr>
          <w:t>, generalization of equation 2.9</w:t>
        </w:r>
      </w:ins>
    </w:p>
    <w:p w14:paraId="7AD021FC" w14:textId="40F6C4E5" w:rsidR="008B7A05" w:rsidRDefault="008D364A" w:rsidP="00451B9C">
      <w:pPr>
        <w:rPr>
          <w:ins w:id="1269" w:author="Peter Hellström" w:date="2019-10-30T23:05:00Z"/>
          <w:lang w:val="en-US"/>
        </w:rPr>
      </w:pPr>
      <m:oMathPara>
        <m:oMath>
          <m:sSub>
            <m:sSubPr>
              <m:ctrlPr>
                <w:ins w:id="1270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1271" w:author="Peter Hellström" w:date="2019-10-30T23:05:00Z">
                  <w:rPr>
                    <w:rFonts w:ascii="Cambria Math"/>
                    <w:lang w:val="en-US"/>
                  </w:rPr>
                  <m:t>N</m:t>
                </w:ins>
              </m:r>
            </m:e>
            <m:sub>
              <m:r>
                <w:ins w:id="1272" w:author="Peter Hellström" w:date="2019-10-30T23:05:00Z">
                  <w:rPr>
                    <w:rFonts w:ascii="Cambria Math"/>
                    <w:lang w:val="en-US"/>
                  </w:rPr>
                  <m:t>t+1</m:t>
                </w:ins>
              </m:r>
            </m:sub>
          </m:sSub>
          <m:r>
            <w:ins w:id="1273" w:author="Peter Hellström" w:date="2019-10-30T23:05:00Z">
              <w:rPr>
                <w:rFonts w:ascii="Cambria Math"/>
                <w:lang w:val="en-US"/>
              </w:rPr>
              <m:t>=</m:t>
            </w:ins>
          </m:r>
          <m:sSub>
            <m:sSubPr>
              <m:ctrlPr>
                <w:ins w:id="1274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1275" w:author="Peter Hellström" w:date="2019-10-30T23:05:00Z">
                  <w:rPr>
                    <w:rFonts w:ascii="Cambria Math"/>
                    <w:lang w:val="en-US"/>
                  </w:rPr>
                  <m:t>N</m:t>
                </w:ins>
              </m:r>
            </m:e>
            <m:sub>
              <m:r>
                <w:ins w:id="1276" w:author="Peter Hellström" w:date="2019-10-30T23:05:00Z">
                  <w:rPr>
                    <w:rFonts w:ascii="Cambria Math"/>
                    <w:lang w:val="en-US"/>
                  </w:rPr>
                  <m:t>t</m:t>
                </w:ins>
              </m:r>
            </m:sub>
          </m:sSub>
          <m:func>
            <m:funcPr>
              <m:ctrlPr>
                <w:ins w:id="1277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funcPr>
            <m:fName>
              <m:r>
                <w:ins w:id="1278" w:author="Peter Hellström" w:date="2019-10-30T23:05:00Z">
                  <w:rPr>
                    <w:rFonts w:ascii="Cambria Math"/>
                    <w:lang w:val="en-US"/>
                  </w:rPr>
                  <m:t>exp</m:t>
                </w:ins>
              </m:r>
            </m:fName>
            <m:e>
              <m:d>
                <m:dPr>
                  <m:ctrlPr>
                    <w:ins w:id="1279" w:author="Peter Hellström" w:date="2019-10-30T23:05:00Z">
                      <w:rPr>
                        <w:rFonts w:ascii="Cambria Math" w:hAnsi="Cambria Math"/>
                        <w:i/>
                        <w:lang w:val="en-US"/>
                      </w:rPr>
                    </w:ins>
                  </m:ctrlPr>
                </m:dPr>
                <m:e>
                  <m:sSub>
                    <m:sSubPr>
                      <m:ctrlPr>
                        <w:ins w:id="1280" w:author="Peter Hellström" w:date="2019-10-30T23:05:00Z">
                          <w:rPr>
                            <w:rFonts w:ascii="Cambria Math" w:hAnsi="Cambria Math"/>
                            <w:i/>
                            <w:lang w:val="en-US"/>
                          </w:rPr>
                        </w:ins>
                      </m:ctrlPr>
                    </m:sSubPr>
                    <m:e>
                      <m:r>
                        <w:ins w:id="1281" w:author="Peter Hellström" w:date="2019-10-30T23:05:00Z">
                          <w:rPr>
                            <w:rFonts w:ascii="Cambria Math"/>
                            <w:lang w:val="en-US"/>
                          </w:rPr>
                          <m:t>b</m:t>
                        </w:ins>
                      </m:r>
                    </m:e>
                    <m:sub>
                      <m:r>
                        <w:ins w:id="1282" w:author="Peter Hellström" w:date="2019-10-30T23:05:00Z">
                          <w:rPr>
                            <w:rFonts w:ascii="Cambria Math"/>
                            <w:lang w:val="en-US"/>
                          </w:rPr>
                          <m:t>0</m:t>
                        </w:ins>
                      </m:r>
                    </m:sub>
                  </m:sSub>
                  <m:r>
                    <w:ins w:id="1283" w:author="Peter Hellström" w:date="2019-10-30T23:05:00Z">
                      <w:rPr>
                        <w:rFonts w:ascii="Cambria Math"/>
                        <w:lang w:val="en-US"/>
                      </w:rPr>
                      <m:t>+</m:t>
                    </w:ins>
                  </m:r>
                  <m:sSub>
                    <m:sSubPr>
                      <m:ctrlPr>
                        <w:ins w:id="1284" w:author="Peter Hellström" w:date="2019-10-30T23:05:00Z">
                          <w:rPr>
                            <w:rFonts w:ascii="Cambria Math" w:hAnsi="Cambria Math"/>
                            <w:i/>
                            <w:lang w:val="en-US"/>
                          </w:rPr>
                        </w:ins>
                      </m:ctrlPr>
                    </m:sSubPr>
                    <m:e>
                      <m:r>
                        <w:ins w:id="1285" w:author="Peter Hellström" w:date="2019-10-30T23:05:00Z">
                          <w:rPr>
                            <w:rFonts w:ascii="Cambria Math"/>
                            <w:lang w:val="en-US"/>
                          </w:rPr>
                          <m:t>b</m:t>
                        </w:ins>
                      </m:r>
                    </m:e>
                    <m:sub>
                      <m:r>
                        <w:ins w:id="1286" w:author="Peter Hellström" w:date="2019-10-30T23:05:00Z">
                          <w:rPr>
                            <w:rFonts w:ascii="Cambria Math"/>
                            <w:lang w:val="en-US"/>
                          </w:rPr>
                          <m:t>1</m:t>
                        </w:ins>
                      </m:r>
                    </m:sub>
                  </m:sSub>
                  <m:sSub>
                    <m:sSubPr>
                      <m:ctrlPr>
                        <w:ins w:id="1287" w:author="Peter Hellström" w:date="2019-10-30T23:05:00Z">
                          <w:rPr>
                            <w:rFonts w:ascii="Cambria Math" w:hAnsi="Cambria Math"/>
                            <w:i/>
                            <w:lang w:val="en-US"/>
                          </w:rPr>
                        </w:ins>
                      </m:ctrlPr>
                    </m:sSubPr>
                    <m:e>
                      <m:r>
                        <w:ins w:id="1288" w:author="Peter Hellström" w:date="2019-10-30T23:05:00Z">
                          <w:rPr>
                            <w:rFonts w:ascii="Cambria Math"/>
                            <w:lang w:val="en-US"/>
                          </w:rPr>
                          <m:t>X</m:t>
                        </w:ins>
                      </m:r>
                    </m:e>
                    <m:sub>
                      <m:r>
                        <w:ins w:id="1289" w:author="Peter Hellström" w:date="2019-10-30T23:05:00Z">
                          <w:rPr>
                            <w:rFonts w:ascii="Cambria Math"/>
                            <w:lang w:val="en-US"/>
                          </w:rPr>
                          <m:t>t</m:t>
                        </w:ins>
                      </m:r>
                    </m:sub>
                  </m:sSub>
                  <m:r>
                    <w:ins w:id="1290" w:author="Peter Hellström" w:date="2019-10-30T23:05:00Z">
                      <w:rPr>
                        <w:rFonts w:ascii="Cambria Math"/>
                        <w:lang w:val="en-US"/>
                      </w:rPr>
                      <m:t>+</m:t>
                    </w:ins>
                  </m:r>
                  <m:sSub>
                    <m:sSubPr>
                      <m:ctrlPr>
                        <w:ins w:id="1291" w:author="Peter Hellström" w:date="2019-10-30T23:05:00Z">
                          <w:rPr>
                            <w:rFonts w:ascii="Cambria Math" w:hAnsi="Cambria Math"/>
                            <w:i/>
                            <w:lang w:val="en-US"/>
                          </w:rPr>
                        </w:ins>
                      </m:ctrlPr>
                    </m:sSubPr>
                    <m:e>
                      <m:r>
                        <w:ins w:id="1292" w:author="Peter Hellström" w:date="2019-10-30T23:05:00Z">
                          <w:rPr>
                            <w:rFonts w:ascii="Cambria Math"/>
                            <w:lang w:val="en-US"/>
                          </w:rPr>
                          <m:t>b</m:t>
                        </w:ins>
                      </m:r>
                    </m:e>
                    <m:sub>
                      <m:r>
                        <w:ins w:id="1293" w:author="Peter Hellström" w:date="2019-10-30T23:05:00Z">
                          <w:rPr>
                            <w:rFonts w:ascii="Cambria Math"/>
                            <w:lang w:val="en-US"/>
                          </w:rPr>
                          <m:t>2</m:t>
                        </w:ins>
                      </m:r>
                    </m:sub>
                  </m:sSub>
                  <m:sSub>
                    <m:sSubPr>
                      <m:ctrlPr>
                        <w:ins w:id="1294" w:author="Peter Hellström" w:date="2019-10-30T23:05:00Z">
                          <w:rPr>
                            <w:rFonts w:ascii="Cambria Math" w:hAnsi="Cambria Math"/>
                            <w:i/>
                            <w:lang w:val="en-US"/>
                          </w:rPr>
                        </w:ins>
                      </m:ctrlPr>
                    </m:sSubPr>
                    <m:e>
                      <m:r>
                        <w:ins w:id="1295" w:author="Peter Hellström" w:date="2019-10-30T23:05:00Z">
                          <w:rPr>
                            <w:rFonts w:ascii="Cambria Math"/>
                            <w:lang w:val="en-US"/>
                          </w:rPr>
                          <m:t>X</m:t>
                        </w:ins>
                      </m:r>
                    </m:e>
                    <m:sub>
                      <m:r>
                        <w:ins w:id="1296" w:author="Peter Hellström" w:date="2019-10-30T23:05:00Z">
                          <w:rPr>
                            <w:rFonts w:ascii="Cambria Math"/>
                            <w:lang w:val="en-US"/>
                          </w:rPr>
                          <m:t>t</m:t>
                        </w:ins>
                      </m:r>
                      <m:r>
                        <w:ins w:id="1297" w:author="Peter Hellström" w:date="2019-10-30T23:05:00Z">
                          <w:rPr>
                            <w:rFonts w:ascii="Cambria Math"/>
                            <w:lang w:val="en-US"/>
                          </w:rPr>
                          <m:t>-</m:t>
                        </w:ins>
                      </m:r>
                      <m:r>
                        <w:ins w:id="1298" w:author="Peter Hellström" w:date="2019-10-30T23:05:00Z">
                          <w:rPr>
                            <w:rFonts w:ascii="Cambria Math"/>
                            <w:lang w:val="en-US"/>
                          </w:rPr>
                          <m:t>1</m:t>
                        </w:ins>
                      </m:r>
                    </m:sub>
                  </m:sSub>
                  <m:r>
                    <w:ins w:id="1299" w:author="Peter Hellström" w:date="2019-10-30T23:05:00Z">
                      <w:rPr>
                        <w:rFonts w:ascii="Cambria Math"/>
                        <w:lang w:val="en-US"/>
                      </w:rPr>
                      <m:t>+</m:t>
                    </w:ins>
                  </m:r>
                  <m:sSub>
                    <m:sSubPr>
                      <m:ctrlPr>
                        <w:ins w:id="1300" w:author="Peter Hellström" w:date="2019-10-30T23:05:00Z">
                          <w:rPr>
                            <w:rFonts w:ascii="Cambria Math" w:hAnsi="Cambria Math"/>
                            <w:i/>
                            <w:lang w:val="en-US"/>
                          </w:rPr>
                        </w:ins>
                      </m:ctrlPr>
                    </m:sSubPr>
                    <m:e>
                      <m:r>
                        <w:ins w:id="1301" w:author="Peter Hellström" w:date="2019-10-30T23:05:00Z">
                          <w:rPr>
                            <w:rFonts w:ascii="Cambria Math"/>
                            <w:lang w:val="en-US"/>
                          </w:rPr>
                          <m:t>ε</m:t>
                        </w:ins>
                      </m:r>
                    </m:e>
                    <m:sub>
                      <m:r>
                        <w:ins w:id="1302" w:author="Peter Hellström" w:date="2019-10-30T23:05:00Z">
                          <w:rPr>
                            <w:rFonts w:ascii="Cambria Math"/>
                            <w:lang w:val="en-US"/>
                          </w:rPr>
                          <m:t>t</m:t>
                        </w:ins>
                      </m:r>
                    </m:sub>
                  </m:sSub>
                </m:e>
              </m:d>
            </m:e>
          </m:func>
        </m:oMath>
      </m:oMathPara>
    </w:p>
    <w:p w14:paraId="1DB4C34D" w14:textId="77777777" w:rsidR="007A677C" w:rsidRDefault="007A677C" w:rsidP="003B34DB">
      <w:pPr>
        <w:pStyle w:val="Rubrik3"/>
        <w:rPr>
          <w:lang w:val="en-US"/>
        </w:rPr>
      </w:pPr>
      <w:r>
        <w:rPr>
          <w:lang w:val="en-US"/>
        </w:rPr>
        <w:t>Non-linear, perturbation model</w:t>
      </w:r>
    </w:p>
    <w:p w14:paraId="3AB5131A" w14:textId="137B8802" w:rsidR="00FF347C" w:rsidRPr="00FF347C" w:rsidRDefault="00FF347C" w:rsidP="00AB7FC9">
      <w:pPr>
        <w:rPr>
          <w:lang w:val="en-US"/>
        </w:rPr>
      </w:pPr>
      <w:r>
        <w:rPr>
          <w:lang w:val="en-US"/>
        </w:rPr>
        <w:t xml:space="preserve">The non-linear perturbation model is an extension of the non-linear model proposed by </w:t>
      </w:r>
      <w:r w:rsidR="00FC6AF3">
        <w:rPr>
          <w:lang w:val="en-US"/>
        </w:rPr>
        <w:fldChar w:fldCharType="begin"/>
      </w:r>
      <w:r w:rsidR="008D364A">
        <w:rPr>
          <w:lang w:val="en-US"/>
        </w:rPr>
        <w:instrText xml:space="preserve"> ADDIN EN.CITE &lt;EndNote&gt;&lt;Cite&gt;&lt;Author&gt;Royama&lt;/Author&gt;&lt;Year&gt;1992&lt;/Year&gt;&lt;RecNum&gt;2054&lt;/RecNum&gt;&lt;DisplayText&gt;(Royama 1992)&lt;/DisplayText&gt;&lt;record&gt;&lt;rec-number&gt;2054&lt;/rec-number&gt;&lt;foreign-keys&gt;&lt;key app="EN" db-id="we9t9aefa25deceztf0pprsz90pr95wp0r0t" timestamp="0"&gt;2054&lt;/key&gt;&lt;/foreign-keys&gt;&lt;ref-type name="Book"&gt;6&lt;/ref-type&gt;&lt;contributors&gt;&lt;authors&gt;&lt;author&gt;Royama, T.&lt;/author&gt;&lt;/authors&gt;&lt;secondary-authors&gt;&lt;author&gt;Usher, M.B.&lt;/author&gt;&lt;author&gt;Kitching, R.L.&lt;/author&gt;&lt;/secondary-authors&gt;&lt;/contributors&gt;&lt;titles&gt;&lt;title&gt;Analytical Population Dynamics&lt;/title&gt;&lt;secondary-title&gt;Population and Community Biology&lt;/secondary-title&gt;&lt;/titles&gt;&lt;number&gt;10&lt;/number&gt;&lt;dates&gt;&lt;year&gt;1992&lt;/year&gt;&lt;/dates&gt;&lt;pub-location&gt;London&lt;/pub-location&gt;&lt;publisher&gt;Chapman &amp;amp; Hall&lt;/publisher&gt;&lt;urls&gt;&lt;pdf-urls&gt;&lt;url&gt;file://W:\REFERENSER\pdfs\-= Book =-\Data analysis, Modelling &amp;amp; Statistics\Ecological Applications\Population and Community Biology Series\Royama 1992 Analytical Population Dynamics.pdf&lt;/url&gt;&lt;url&gt;file://W:\REFERENSER\pdfs\-= Book =-\Data analysis, Modelling &amp;amp; Statistics\Ecological Applications\Population and Community Biology Series\Royama 1992 Analytical Population Dynamics (scan).pdf&lt;/url&gt;&lt;/pdf-urls&gt;&lt;/urls&gt;&lt;/record&gt;&lt;/Cite&gt;&lt;/EndNote&gt;</w:instrText>
      </w:r>
      <w:r w:rsidR="00FC6AF3">
        <w:rPr>
          <w:lang w:val="en-US"/>
        </w:rPr>
        <w:fldChar w:fldCharType="separate"/>
      </w:r>
      <w:r w:rsidR="008D364A">
        <w:rPr>
          <w:noProof/>
          <w:lang w:val="en-US"/>
        </w:rPr>
        <w:t>(</w:t>
      </w:r>
      <w:hyperlink w:anchor="_ENREF_13" w:tooltip="Royama, 1992 #2054" w:history="1">
        <w:r w:rsidR="008D364A">
          <w:rPr>
            <w:noProof/>
            <w:lang w:val="en-US"/>
          </w:rPr>
          <w:t>Royama 1992</w:t>
        </w:r>
      </w:hyperlink>
      <w:r w:rsidR="008D364A">
        <w:rPr>
          <w:noProof/>
          <w:lang w:val="en-US"/>
        </w:rPr>
        <w:t>)</w:t>
      </w:r>
      <w:r w:rsidR="00FC6AF3">
        <w:rPr>
          <w:lang w:val="en-US"/>
        </w:rPr>
        <w:fldChar w:fldCharType="end"/>
      </w:r>
      <w:r>
        <w:rPr>
          <w:lang w:val="en-US"/>
        </w:rPr>
        <w:t xml:space="preserve"> and used e.g. by </w:t>
      </w:r>
      <w:r w:rsidR="00FC6AF3">
        <w:rPr>
          <w:lang w:val="en-US"/>
        </w:rPr>
        <w:fldChar w:fldCharType="begin"/>
      </w:r>
      <w:r w:rsidR="008D364A">
        <w:rPr>
          <w:lang w:val="en-US"/>
        </w:rPr>
        <w:instrText xml:space="preserve"> ADDIN EN.CITE &lt;EndNote&gt;&lt;Cite&gt;&lt;Author&gt;Kaitala&lt;/Author&gt;&lt;Year&gt;1996&lt;/Year&gt;&lt;RecNum&gt;1888&lt;/RecNum&gt;&lt;DisplayText&gt;(Kaitala&lt;style face="italic"&gt; et al.&lt;/style&gt; 1996a)&lt;/DisplayText&gt;&lt;record&gt;&lt;rec-number&gt;1888&lt;/rec-number&gt;&lt;foreign-keys&gt;&lt;key app="EN" db-id="we9t9aefa25deceztf0pprsz90pr95wp0r0t" timestamp="0"&gt;1888&lt;/key&gt;&lt;/foreign-keys&gt;&lt;ref-type name="Journal Article"&gt;17&lt;/ref-type&gt;&lt;contributors&gt;&lt;authors&gt;&lt;author&gt;Kaitala, V.&lt;/author&gt;&lt;author&gt;Ranta, E.&lt;/author&gt;&lt;author&gt;Lindström, J.&lt;/author&gt;&lt;/authors&gt;&lt;/contributors&gt;&lt;titles&gt;&lt;title&gt;External perturbations and cyclic dynamics in stable populations&lt;/title&gt;&lt;secondary-title&gt;Annales Zoologici Fennici&lt;/secondary-title&gt;&lt;/titles&gt;&lt;periodical&gt;&lt;full-title&gt;Annales Zoologici Fennici&lt;/full-title&gt;&lt;abbr-1&gt;Ann Zool Fenn&lt;/abbr-1&gt;&lt;abbr-2&gt;Ann. Zool. Fenn.&lt;/abbr-2&gt;&lt;abbr-3&gt;Ann. Zool. Fenn.&lt;/abbr-3&gt;&lt;/periodical&gt;&lt;pages&gt;275-282&lt;/pages&gt;&lt;volume&gt;33&lt;/volume&gt;&lt;number&gt;2&lt;/number&gt;&lt;dates&gt;&lt;year&gt;1996&lt;/year&gt;&lt;/dates&gt;&lt;urls&gt;&lt;pdf-urls&gt;&lt;url&gt;W:\REFERENSER\pdfs\-= Journal Article =-\Annales Zoologici Fennici\Kaitala et al 1996 ann zool fenn.pdf&lt;/url&gt;&lt;/pdf-urls&gt;&lt;/urls&gt;&lt;/record&gt;&lt;/Cite&gt;&lt;/EndNote&gt;</w:instrText>
      </w:r>
      <w:r w:rsidR="00FC6AF3">
        <w:rPr>
          <w:lang w:val="en-US"/>
        </w:rPr>
        <w:fldChar w:fldCharType="separate"/>
      </w:r>
      <w:r w:rsidR="008D364A">
        <w:rPr>
          <w:noProof/>
          <w:lang w:val="en-US"/>
        </w:rPr>
        <w:t>(</w:t>
      </w:r>
      <w:hyperlink w:anchor="_ENREF_8" w:tooltip="Kaitala, 1996 #1888" w:history="1">
        <w:r w:rsidR="008D364A">
          <w:rPr>
            <w:noProof/>
            <w:lang w:val="en-US"/>
          </w:rPr>
          <w:t>Kaitala</w:t>
        </w:r>
        <w:r w:rsidR="008D364A" w:rsidRPr="008D364A">
          <w:rPr>
            <w:i/>
            <w:noProof/>
            <w:lang w:val="en-US"/>
          </w:rPr>
          <w:t xml:space="preserve"> et al.</w:t>
        </w:r>
        <w:r w:rsidR="008D364A">
          <w:rPr>
            <w:noProof/>
            <w:lang w:val="en-US"/>
          </w:rPr>
          <w:t xml:space="preserve"> 1996a</w:t>
        </w:r>
      </w:hyperlink>
      <w:r w:rsidR="008D364A">
        <w:rPr>
          <w:noProof/>
          <w:lang w:val="en-US"/>
        </w:rPr>
        <w:t>)</w:t>
      </w:r>
      <w:r w:rsidR="00FC6AF3">
        <w:rPr>
          <w:lang w:val="en-US"/>
        </w:rPr>
        <w:fldChar w:fldCharType="end"/>
      </w:r>
      <w:r>
        <w:rPr>
          <w:lang w:val="en-US"/>
        </w:rPr>
        <w:t xml:space="preserve">. But instead of letting environmental stochasticity enter as additive noise, the process is subjected to environmental perturbation, </w:t>
      </w:r>
      <w:r w:rsidRPr="00FF347C">
        <w:rPr>
          <w:i/>
          <w:lang w:val="en-US"/>
        </w:rPr>
        <w:t>u</w:t>
      </w:r>
      <w:r>
        <w:rPr>
          <w:lang w:val="en-US"/>
        </w:rPr>
        <w:t xml:space="preserve">, occurring with frequency </w:t>
      </w:r>
      <w:r>
        <w:rPr>
          <w:i/>
          <w:lang w:val="en-US"/>
        </w:rPr>
        <w:t>p</w:t>
      </w:r>
      <w:r>
        <w:rPr>
          <w:lang w:val="en-US"/>
        </w:rPr>
        <w:t>. The effect of the random perturbations is to reduce population productivity at random intervals. This model</w:t>
      </w:r>
      <w:r w:rsidR="007B4A84">
        <w:rPr>
          <w:lang w:val="en-US"/>
        </w:rPr>
        <w:t xml:space="preserve"> has been shown to generate cycles similar to the observed population fluctuations of Finnish grouse </w:t>
      </w:r>
      <w:r w:rsidR="00FC6AF3">
        <w:rPr>
          <w:lang w:val="en-US"/>
        </w:rPr>
        <w:fldChar w:fldCharType="begin"/>
      </w:r>
      <w:r w:rsidR="008D364A">
        <w:rPr>
          <w:lang w:val="en-US"/>
        </w:rPr>
        <w:instrText xml:space="preserve"> ADDIN EN.CITE &lt;EndNote&gt;&lt;Cite&gt;&lt;Author&gt;Kaitala&lt;/Author&gt;&lt;Year&gt;1996&lt;/Year&gt;&lt;RecNum&gt;1888&lt;/RecNum&gt;&lt;DisplayText&gt;(Kaitala&lt;style face="italic"&gt; et al.&lt;/style&gt; 1996a, Lindström&lt;style face="italic"&gt; et al.&lt;/style&gt; 1999)&lt;/DisplayText&gt;&lt;record&gt;&lt;rec-number&gt;1888&lt;/rec-number&gt;&lt;foreign-keys&gt;&lt;key app="EN" db-id="we9t9aefa25deceztf0pprsz90pr95wp0r0t" timestamp="0"&gt;1888&lt;/key&gt;&lt;/foreign-keys&gt;&lt;ref-type name="Journal Article"&gt;17&lt;/ref-type&gt;&lt;contributors&gt;&lt;authors&gt;&lt;author&gt;Kaitala, V.&lt;/author&gt;&lt;author&gt;Ranta, E.&lt;/author&gt;&lt;author&gt;Lindström, J.&lt;/author&gt;&lt;/authors&gt;&lt;/contributors&gt;&lt;titles&gt;&lt;title&gt;External perturbations and cyclic dynamics in stable populations&lt;/title&gt;&lt;secondary-title&gt;Annales Zoologici Fennici&lt;/secondary-title&gt;&lt;/titles&gt;&lt;periodical&gt;&lt;full-title&gt;Annales Zoologici Fennici&lt;/full-title&gt;&lt;abbr-1&gt;Ann Zool Fenn&lt;/abbr-1&gt;&lt;abbr-2&gt;Ann. Zool. Fenn.&lt;/abbr-2&gt;&lt;abbr-3&gt;Ann. Zool. Fenn.&lt;/abbr-3&gt;&lt;/periodical&gt;&lt;pages&gt;275-282&lt;/pages&gt;&lt;volume&gt;33&lt;/volume&gt;&lt;number&gt;2&lt;/number&gt;&lt;dates&gt;&lt;year&gt;1996&lt;/year&gt;&lt;/dates&gt;&lt;urls&gt;&lt;pdf-urls&gt;&lt;url&gt;W:\REFERENSER\pdfs\-= Journal Article =-\Annales Zoologici Fennici\Kaitala et al 1996 ann zool fenn.pdf&lt;/url&gt;&lt;/pdf-urls&gt;&lt;/urls&gt;&lt;/record&gt;&lt;/Cite&gt;&lt;Cite&gt;&lt;Author&gt;Lindström&lt;/Author&gt;&lt;Year&gt;1999&lt;/Year&gt;&lt;RecNum&gt;5178&lt;/RecNum&gt;&lt;record&gt;&lt;rec-number&gt;5178&lt;/rec-number&gt;&lt;foreign-keys&gt;&lt;key app="EN" db-id="we9t9aefa25deceztf0pprsz90pr95wp0r0t" timestamp="1299173263"&gt;5178&lt;/key&gt;&lt;/foreign-keys&gt;&lt;ref-type name="Journal Article"&gt;17&lt;/ref-type&gt;&lt;contributors&gt;&lt;authors&gt;&lt;author&gt;Lindström, J.&lt;/author&gt;&lt;author&gt;Kokko, H.&lt;/author&gt;&lt;author&gt;Ranta, E.&lt;/author&gt;&lt;author&gt;Lindén, H.&lt;/author&gt;&lt;/authors&gt;&lt;/contributors&gt;&lt;titles&gt;&lt;title&gt;Density dependence and the response surface methodology&lt;/title&gt;&lt;secondary-title&gt;Oikos&lt;/secondary-title&gt;&lt;/titles&gt;&lt;periodical&gt;&lt;full-title&gt;Oikos&lt;/full-title&gt;&lt;abbr-1&gt;Oikos&lt;/abbr-1&gt;&lt;abbr-2&gt;Oikos&lt;/abbr-2&gt;&lt;abbr-3&gt;Oikos&lt;/abbr-3&gt;&lt;/periodical&gt;&lt;pages&gt;40-52&lt;/pages&gt;&lt;volume&gt;85&lt;/volume&gt;&lt;number&gt;1&lt;/number&gt;&lt;dates&gt;&lt;year&gt;1999&lt;/year&gt;&lt;/dates&gt;&lt;urls&gt;&lt;pdf-urls&gt;&lt;url&gt;file://W:\REFERENSER\pdfs\-= Journal Article =-\Oikos\Lindström et al 1999 oikos.pdf&lt;/url&gt;&lt;/pdf-urls&gt;&lt;/urls&gt;&lt;/record&gt;&lt;/Cite&gt;&lt;/EndNote&gt;</w:instrText>
      </w:r>
      <w:r w:rsidR="00FC6AF3">
        <w:rPr>
          <w:lang w:val="en-US"/>
        </w:rPr>
        <w:fldChar w:fldCharType="separate"/>
      </w:r>
      <w:r w:rsidR="008D364A">
        <w:rPr>
          <w:noProof/>
          <w:lang w:val="en-US"/>
        </w:rPr>
        <w:t>(</w:t>
      </w:r>
      <w:hyperlink w:anchor="_ENREF_8" w:tooltip="Kaitala, 1996 #1888" w:history="1">
        <w:r w:rsidR="008D364A">
          <w:rPr>
            <w:noProof/>
            <w:lang w:val="en-US"/>
          </w:rPr>
          <w:t>Kaitala</w:t>
        </w:r>
        <w:r w:rsidR="008D364A" w:rsidRPr="008D364A">
          <w:rPr>
            <w:i/>
            <w:noProof/>
            <w:lang w:val="en-US"/>
          </w:rPr>
          <w:t xml:space="preserve"> et al.</w:t>
        </w:r>
        <w:r w:rsidR="008D364A">
          <w:rPr>
            <w:noProof/>
            <w:lang w:val="en-US"/>
          </w:rPr>
          <w:t xml:space="preserve"> 1996a</w:t>
        </w:r>
      </w:hyperlink>
      <w:r w:rsidR="008D364A">
        <w:rPr>
          <w:noProof/>
          <w:lang w:val="en-US"/>
        </w:rPr>
        <w:t xml:space="preserve">, </w:t>
      </w:r>
      <w:hyperlink w:anchor="_ENREF_10" w:tooltip="Lindström, 1999 #5178" w:history="1">
        <w:r w:rsidR="008D364A">
          <w:rPr>
            <w:noProof/>
            <w:lang w:val="en-US"/>
          </w:rPr>
          <w:t>Lindström</w:t>
        </w:r>
        <w:r w:rsidR="008D364A" w:rsidRPr="008D364A">
          <w:rPr>
            <w:i/>
            <w:noProof/>
            <w:lang w:val="en-US"/>
          </w:rPr>
          <w:t xml:space="preserve"> et al.</w:t>
        </w:r>
        <w:r w:rsidR="008D364A">
          <w:rPr>
            <w:noProof/>
            <w:lang w:val="en-US"/>
          </w:rPr>
          <w:t xml:space="preserve"> 1999</w:t>
        </w:r>
      </w:hyperlink>
      <w:r w:rsidR="008D364A">
        <w:rPr>
          <w:noProof/>
          <w:lang w:val="en-US"/>
        </w:rPr>
        <w:t>)</w:t>
      </w:r>
      <w:r w:rsidR="00FC6AF3">
        <w:rPr>
          <w:lang w:val="en-US"/>
        </w:rPr>
        <w:fldChar w:fldCharType="end"/>
      </w:r>
      <w:r w:rsidR="007B4A84">
        <w:rPr>
          <w:lang w:val="en-US"/>
        </w:rPr>
        <w:t>.</w:t>
      </w:r>
    </w:p>
    <w:p w14:paraId="4FAA93C7" w14:textId="63F102A4" w:rsidR="00AB7FC9" w:rsidRDefault="008D364A" w:rsidP="00451B9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t+1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u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t</m:t>
                  </m:r>
                  <m:r>
                    <w:rPr>
                      <w:rFonts w:ascii="Cambria Math"/>
                      <w:lang w:val="en-US"/>
                    </w:rPr>
                    <m:t>-</m:t>
                  </m:r>
                  <m:r>
                    <w:rPr>
                      <w:rFonts w:ascii="Cambria Math"/>
                      <w:lang w:val="en-US"/>
                    </w:rPr>
                    <m:t>1</m:t>
                  </m:r>
                </m:sub>
              </m:sSub>
            </m:e>
          </m:d>
        </m:oMath>
      </m:oMathPara>
    </w:p>
    <w:p w14:paraId="5DF41022" w14:textId="6D526676" w:rsidR="00715B65" w:rsidRDefault="00451B9C" w:rsidP="00451B9C">
      <w:pPr>
        <w:rPr>
          <w:lang w:val="en-US"/>
        </w:rPr>
      </w:pPr>
      <m:oMathPara>
        <m:oMath>
          <m:r>
            <w:rPr>
              <w:rFonts w:asci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t</m:t>
                  </m:r>
                  <m:r>
                    <w:rPr>
                      <w:rFonts w:ascii="Cambria Math"/>
                      <w:lang w:val="en-US"/>
                    </w:rPr>
                    <m:t>-</m:t>
                  </m:r>
                  <m:r>
                    <w:rPr>
                      <w:rFonts w:asci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/>
                  <w:lang w:val="en-US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lang w:val="en-US"/>
                    </w:rPr>
                    <m:t>1</m:t>
                  </m:r>
                  <m:r>
                    <w:rPr>
                      <w:rFonts w:asci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t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sup>
                      </m:sSubSup>
                      <m:r>
                        <w:rPr>
                          <w:rFonts w:ascii="Cambria Math"/>
                          <w:lang w:val="en-US"/>
                        </w:rPr>
                        <m:t>×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t</m:t>
                          </m:r>
                          <m:r>
                            <w:rPr>
                              <w:rFonts w:ascii="Cambria Math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sup>
                      </m:sSubSup>
                    </m:den>
                  </m:f>
                </m:e>
              </m:d>
            </m:e>
          </m:func>
        </m:oMath>
      </m:oMathPara>
    </w:p>
    <w:p w14:paraId="771BD632" w14:textId="2A7BDD55" w:rsidR="00104433" w:rsidRDefault="008D364A" w:rsidP="00451B9C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EF71DE">
        <w:rPr>
          <w:lang w:val="en-US"/>
        </w:rPr>
        <w:t>is a random survival factor at time t</w:t>
      </w:r>
      <w:r w:rsidR="00104433">
        <w:rPr>
          <w:lang w:val="en-US"/>
        </w:rPr>
        <w:t xml:space="preserve">. Different distributions for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104433">
        <w:rPr>
          <w:lang w:val="en-US"/>
        </w:rPr>
        <w:t>have been used</w:t>
      </w:r>
      <w:r w:rsidR="00FF347C">
        <w:rPr>
          <w:lang w:val="en-US"/>
        </w:rPr>
        <w:t xml:space="preserve">. For instance, </w:t>
      </w:r>
      <w:r w:rsidR="00FC6AF3">
        <w:rPr>
          <w:lang w:val="en-US"/>
        </w:rPr>
        <w:fldChar w:fldCharType="begin">
          <w:fldData xml:space="preserve">PEVuZE5vdGU+PENpdGU+PEF1dGhvcj5LYWl0YWxhPC9BdXRob3I+PFllYXI+MTk5NjwvWWVhcj48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</w:fldData>
        </w:fldChar>
      </w:r>
      <w:r>
        <w:rPr>
          <w:lang w:val="en-US"/>
        </w:rPr>
        <w:instrText xml:space="preserve"> ADDIN EN.CITE </w:instrText>
      </w:r>
      <w:r>
        <w:rPr>
          <w:lang w:val="en-US"/>
        </w:rPr>
        <w:fldChar w:fldCharType="begin">
          <w:fldData xml:space="preserve">PEVuZE5vdGU+PENpdGU+PEF1dGhvcj5LYWl0YWxhPC9BdXRob3I+PFllYXI+MTk5NjwvWWVhcj48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</w:fldData>
        </w:fldChar>
      </w:r>
      <w:r>
        <w:rPr>
          <w:lang w:val="en-US"/>
        </w:rPr>
        <w:instrText xml:space="preserve"> ADDIN EN.CITE.DATA </w:instrText>
      </w:r>
      <w:r>
        <w:rPr>
          <w:lang w:val="en-US"/>
        </w:rPr>
      </w:r>
      <w:r>
        <w:rPr>
          <w:lang w:val="en-US"/>
        </w:rPr>
        <w:fldChar w:fldCharType="end"/>
      </w:r>
      <w:r w:rsidR="00FC6AF3">
        <w:rPr>
          <w:lang w:val="en-US"/>
        </w:rPr>
        <w:fldChar w:fldCharType="separate"/>
      </w:r>
      <w:r>
        <w:rPr>
          <w:noProof/>
          <w:lang w:val="en-US"/>
        </w:rPr>
        <w:t>(</w:t>
      </w:r>
      <w:hyperlink w:anchor="_ENREF_8" w:tooltip="Kaitala, 1996 #1888" w:history="1">
        <w:r>
          <w:rPr>
            <w:noProof/>
            <w:lang w:val="en-US"/>
          </w:rPr>
          <w:t>Kaitala</w:t>
        </w:r>
        <w:r w:rsidRPr="008D364A">
          <w:rPr>
            <w:i/>
            <w:noProof/>
            <w:lang w:val="en-US"/>
          </w:rPr>
          <w:t xml:space="preserve"> et al.</w:t>
        </w:r>
        <w:r>
          <w:rPr>
            <w:noProof/>
            <w:lang w:val="en-US"/>
          </w:rPr>
          <w:t xml:space="preserve"> 1996a</w:t>
        </w:r>
      </w:hyperlink>
      <w:r>
        <w:rPr>
          <w:noProof/>
          <w:lang w:val="en-US"/>
        </w:rPr>
        <w:t xml:space="preserve">, </w:t>
      </w:r>
      <w:hyperlink w:anchor="_ENREF_9" w:tooltip="Kaitala, 1996 #5151" w:history="1">
        <w:r>
          <w:rPr>
            <w:noProof/>
            <w:lang w:val="en-US"/>
          </w:rPr>
          <w:t>b</w:t>
        </w:r>
      </w:hyperlink>
      <w:r>
        <w:rPr>
          <w:noProof/>
          <w:lang w:val="en-US"/>
        </w:rPr>
        <w:t>)</w:t>
      </w:r>
      <w:r w:rsidR="00FC6AF3">
        <w:rPr>
          <w:lang w:val="en-US"/>
        </w:rPr>
        <w:fldChar w:fldCharType="end"/>
      </w:r>
      <w:r w:rsidR="00FF347C">
        <w:rPr>
          <w:lang w:val="en-US"/>
        </w:rPr>
        <w:t xml:space="preserve"> </w:t>
      </w:r>
      <w:r w:rsidR="007B4A84">
        <w:rPr>
          <w:lang w:val="en-US"/>
        </w:rPr>
        <w:t>modeled</w:t>
      </w:r>
      <w:r w:rsidR="00FF347C">
        <w:rPr>
          <w:lang w:val="en-US"/>
        </w:rPr>
        <w:t xml:space="preserve"> survival factors occurring with frequency </w:t>
      </w:r>
      <w:r w:rsidR="00FF347C">
        <w:rPr>
          <w:i/>
          <w:lang w:val="en-US"/>
        </w:rPr>
        <w:t>p</w:t>
      </w:r>
      <w:r w:rsidR="00FF347C">
        <w:rPr>
          <w:lang w:val="en-US"/>
        </w:rPr>
        <w:t xml:space="preserve"> drawn from a uniform random distribution,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u</m:t>
            </m:r>
          </m:e>
          <m:sub>
            <m:r>
              <w:rPr>
                <w:rFonts w:ascii="Cambria Math"/>
                <w:lang w:val="en-US"/>
              </w:rPr>
              <m:t>t</m:t>
            </m:r>
          </m:sub>
        </m:sSub>
        <m:r>
          <w:rPr>
            <w:rFonts w:ascii="Cambria Math"/>
            <w:lang w:val="en-US"/>
          </w:rPr>
          <m:t>~U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/>
                <w:lang w:val="en-US"/>
              </w:rPr>
              <m:t>0.4,0.6</m:t>
            </m:r>
          </m:e>
        </m:d>
      </m:oMath>
      <w:r w:rsidR="00FF347C">
        <w:rPr>
          <w:lang w:val="en-US"/>
        </w:rPr>
        <w:t>.</w:t>
      </w:r>
    </w:p>
    <w:p w14:paraId="01F520F2" w14:textId="7F79454C" w:rsidR="00104433" w:rsidRDefault="007B4A84" w:rsidP="00451B9C">
      <w:pPr>
        <w:rPr>
          <w:lang w:val="en-US"/>
        </w:rPr>
      </w:pPr>
      <w:r>
        <w:rPr>
          <w:lang w:val="en-US"/>
        </w:rPr>
        <w:t xml:space="preserve">Ludwig </w:t>
      </w:r>
      <w:r>
        <w:rPr>
          <w:i/>
          <w:lang w:val="en-US"/>
        </w:rPr>
        <w:t xml:space="preserve">et al. </w:t>
      </w:r>
      <w:r w:rsidR="00FC6AF3">
        <w:rPr>
          <w:lang w:val="en-US"/>
        </w:rPr>
        <w:fldChar w:fldCharType="begin"/>
      </w:r>
      <w:r w:rsidR="008D364A">
        <w:rPr>
          <w:lang w:val="en-US"/>
        </w:rPr>
        <w:instrText xml:space="preserve"> ADDIN EN.CITE &lt;EndNote&gt;&lt;Cite ExcludeAuth="1"&gt;&lt;Author&gt;Ludwig&lt;/Author&gt;&lt;Year&gt;2006&lt;/Year&gt;&lt;RecNum&gt;2760&lt;/RecNum&gt;&lt;DisplayText&gt;(2006)&lt;/DisplayText&gt;&lt;record&gt;&lt;rec-number&gt;2760&lt;/rec-number&gt;&lt;foreign-keys&gt;&lt;key app="EN" db-id="we9t9aefa25deceztf0pprsz90pr95wp0r0t" timestamp="0"&gt;2760&lt;/key&gt;&lt;/foreign-keys&gt;&lt;ref-type name="Journal Article"&gt;17&lt;/ref-type&gt;&lt;contributors&gt;&lt;authors&gt;&lt;author&gt;Ludwig, G.E.&lt;/author&gt;&lt;author&gt;Alatalo, R.V.&lt;/author&gt;&lt;author&gt;Helle, P.&lt;/author&gt;&lt;author&gt;Lindén, H.&lt;/author&gt;&lt;author&gt;Lindström, J.&lt;/author&gt;&lt;author&gt;Siitari, H.&lt;/author&gt;&lt;/authors&gt;&lt;/contributors&gt;&lt;titles&gt;&lt;title&gt;Short- and long-term population dynamical consequences of asymmetric climate change in black grouse&lt;/title&gt;&lt;secondary-title&gt;Proceedings of the Royal Society B: Biological Sciences&lt;/secondary-title&gt;&lt;/titles&gt;&lt;periodical&gt;&lt;full-title&gt;Proceedings of the Royal Society B: Biological Sciences&lt;/full-title&gt;&lt;abbr-1&gt;Proc R Soc B&lt;/abbr-1&gt;&lt;abbr-2&gt;Proc. R. Soc. B&lt;/abbr-2&gt;&lt;abbr-3&gt;Proc. R. Soc. B Biol. Sci.&lt;/abbr-3&gt;&lt;/periodical&gt;&lt;pages&gt;2009-2016&lt;/pages&gt;&lt;volume&gt;273&lt;/volume&gt;&lt;dates&gt;&lt;year&gt;2006&lt;/year&gt;&lt;/dates&gt;&lt;urls&gt;&lt;pdf-urls&gt;&lt;url&gt;W:\REFERENSER\pdfs\-= Journal Article =-\Proc R Soc B\Ludwig et al 2006 proc r soc b.pdf&lt;/url&gt;&lt;/pdf-urls&gt;&lt;/urls&gt;&lt;/record&gt;&lt;/Cite&gt;&lt;/EndNote&gt;</w:instrText>
      </w:r>
      <w:r w:rsidR="00FC6AF3">
        <w:rPr>
          <w:lang w:val="en-US"/>
        </w:rPr>
        <w:fldChar w:fldCharType="separate"/>
      </w:r>
      <w:r w:rsidR="008D364A">
        <w:rPr>
          <w:noProof/>
          <w:lang w:val="en-US"/>
        </w:rPr>
        <w:t>(</w:t>
      </w:r>
      <w:hyperlink w:anchor="_ENREF_11" w:tooltip="Ludwig, 2006 #2760" w:history="1">
        <w:r w:rsidR="008D364A">
          <w:rPr>
            <w:noProof/>
            <w:lang w:val="en-US"/>
          </w:rPr>
          <w:t>2006</w:t>
        </w:r>
      </w:hyperlink>
      <w:r w:rsidR="008D364A">
        <w:rPr>
          <w:noProof/>
          <w:lang w:val="en-US"/>
        </w:rPr>
        <w:t>)</w:t>
      </w:r>
      <w:r w:rsidR="00FC6AF3">
        <w:rPr>
          <w:lang w:val="en-US"/>
        </w:rPr>
        <w:fldChar w:fldCharType="end"/>
      </w:r>
      <w:r w:rsidR="00FF347C">
        <w:rPr>
          <w:lang w:val="en-US"/>
        </w:rPr>
        <w:t>studied</w:t>
      </w:r>
      <w:r>
        <w:rPr>
          <w:lang w:val="en-US"/>
        </w:rPr>
        <w:t xml:space="preserve"> the effects of perturbation frequency </w:t>
      </w:r>
      <w:r>
        <w:rPr>
          <w:i/>
          <w:lang w:val="en-US"/>
        </w:rPr>
        <w:t>p</w:t>
      </w:r>
      <w:r>
        <w:rPr>
          <w:lang w:val="en-US"/>
        </w:rPr>
        <w:t xml:space="preserve"> and severity of perturbations </w:t>
      </w:r>
      <w:r w:rsidRPr="007B4A84">
        <w:rPr>
          <w:i/>
          <w:lang w:val="en-US"/>
        </w:rPr>
        <w:t>(1-u)</w:t>
      </w:r>
      <w:r>
        <w:rPr>
          <w:lang w:val="en-US"/>
        </w:rPr>
        <w:t xml:space="preserve"> on probability of cyclic dynamics and cycle length. In their study, a normal distribution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~N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μ</m:t>
                </m:r>
              </m:e>
            </m:acc>
            <m:r>
              <w:rPr>
                <w:rFonts w:ascii="Cambria Math" w:hAnsi="Cambria Math"/>
                <w:lang w:val="en-US"/>
              </w:rPr>
              <m:t>,0.03</m:t>
            </m:r>
          </m:e>
        </m:d>
      </m:oMath>
      <w:r>
        <w:rPr>
          <w:lang w:val="en-US"/>
        </w:rPr>
        <w:t xml:space="preserve">was used to generate random perturbations. The distribution was truncated to </w:t>
      </w:r>
      <m:oMath>
        <m:acc>
          <m:accPr>
            <m:chr m:val="̄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u</m:t>
            </m:r>
          </m:e>
        </m:acc>
        <m:r>
          <w:rPr>
            <w:rFonts w:ascii="Cambria Math" w:hAnsi="Cambria Math"/>
            <w:lang w:val="en-US"/>
          </w:rPr>
          <m:t>-0.15≤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≤</m:t>
        </m:r>
        <m:acc>
          <m:accPr>
            <m:chr m:val="̄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u</m:t>
            </m:r>
          </m:e>
        </m:acc>
        <m:r>
          <w:rPr>
            <w:rFonts w:ascii="Cambria Math" w:hAnsi="Cambria Math"/>
            <w:lang w:val="en-US"/>
          </w:rPr>
          <m:t>+0.15</m:t>
        </m:r>
      </m:oMath>
      <w:r>
        <w:rPr>
          <w:lang w:val="en-US"/>
        </w:rPr>
        <w:t xml:space="preserve">, covering the parameter range </w:t>
      </w:r>
      <m:oMath>
        <m:acc>
          <m:accPr>
            <m:chr m:val="̄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/>
                <w:lang w:val="en-US"/>
              </w:rPr>
              <m:t>u</m:t>
            </m:r>
          </m:e>
        </m:acc>
        <m:r>
          <w:rPr>
            <w:rFonts w:ascii="Cambria Math"/>
            <w:lang w:val="en-US"/>
          </w:rPr>
          <m:t>=0.2</m:t>
        </m:r>
        <m:r>
          <w:rPr>
            <w:rFonts w:ascii="Cambria Math"/>
            <w:lang w:val="en-US"/>
          </w:rPr>
          <m:t>-</m:t>
        </m:r>
        <m:r>
          <w:rPr>
            <w:rFonts w:ascii="Cambria Math"/>
            <w:lang w:val="en-US"/>
          </w:rPr>
          <m:t>0.75</m:t>
        </m:r>
      </m:oMath>
    </w:p>
    <w:p w14:paraId="33FDA33B" w14:textId="77777777" w:rsidR="00104433" w:rsidRPr="00AB7FC9" w:rsidRDefault="00104433" w:rsidP="00AB7FC9">
      <w:pPr>
        <w:rPr>
          <w:lang w:val="en-US"/>
        </w:rPr>
      </w:pPr>
    </w:p>
    <w:p w14:paraId="246BD492" w14:textId="77777777" w:rsidR="007A677C" w:rsidRDefault="007A677C" w:rsidP="007F59C5">
      <w:pPr>
        <w:pStyle w:val="Rubrik3"/>
        <w:rPr>
          <w:lang w:val="en-US"/>
        </w:rPr>
      </w:pPr>
      <w:r>
        <w:rPr>
          <w:lang w:val="en-US"/>
        </w:rPr>
        <w:lastRenderedPageBreak/>
        <w:t>Nonlinear, SETAR/TAR</w:t>
      </w:r>
    </w:p>
    <w:p w14:paraId="57C6B01E" w14:textId="77777777" w:rsidR="007A677C" w:rsidRDefault="007A677C" w:rsidP="007F59C5">
      <w:pPr>
        <w:pStyle w:val="Rubrik3"/>
        <w:rPr>
          <w:lang w:val="en-US"/>
        </w:rPr>
      </w:pPr>
      <w:r>
        <w:rPr>
          <w:lang w:val="en-US"/>
        </w:rPr>
        <w:t>Time-varying parameters</w:t>
      </w:r>
    </w:p>
    <w:p w14:paraId="7C5F48E2" w14:textId="1776EB4E" w:rsidR="009E687B" w:rsidRDefault="008D364A" w:rsidP="00451B9C">
      <w:pPr>
        <w:rPr>
          <w:position w:val="-12"/>
          <w:lang w:val="en-US"/>
        </w:rPr>
      </w:pPr>
      <m:oMathPara>
        <m:oMath>
          <m:sSub>
            <m:sSubPr>
              <m:ctrlPr>
                <w:del w:id="1303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del>
              </m:ctrlPr>
            </m:sSubPr>
            <m:e>
              <m:r>
                <w:del w:id="1304" w:author="Peter Hellström" w:date="2019-10-30T23:05:00Z">
                  <w:rPr>
                    <w:rFonts w:ascii="Cambria Math"/>
                    <w:lang w:val="en-US"/>
                  </w:rPr>
                  <m:t>x</m:t>
                </w:del>
              </m:r>
            </m:e>
            <m:sub>
              <m:r>
                <w:del w:id="1305" w:author="Peter Hellström" w:date="2019-10-30T23:05:00Z">
                  <w:rPr>
                    <w:rFonts w:ascii="Cambria Math"/>
                    <w:lang w:val="en-US"/>
                  </w:rPr>
                  <m:t>t</m:t>
                </w:del>
              </m:r>
            </m:sub>
          </m:sSub>
          <m:sSub>
            <m:sSubPr>
              <m:ctrlPr>
                <w:ins w:id="1306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1307" w:author="Peter Hellström" w:date="2019-10-30T23:05:00Z">
                  <w:rPr>
                    <w:rFonts w:ascii="Cambria Math"/>
                    <w:lang w:val="en-US"/>
                  </w:rPr>
                  <m:t>X</m:t>
                </w:ins>
              </m:r>
            </m:e>
            <m:sub>
              <m:r>
                <w:ins w:id="1308" w:author="Peter Hellström" w:date="2019-10-30T23:05:00Z">
                  <w:rPr>
                    <w:rFonts w:ascii="Cambria Math"/>
                    <w:lang w:val="en-US"/>
                  </w:rPr>
                  <m:t>t</m:t>
                </w:ins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0</m:t>
              </m:r>
            </m:sub>
          </m:sSub>
          <m:r>
            <w:rPr>
              <w:rFonts w:ascii="Cambria Math"/>
              <w:lang w:val="en-US"/>
            </w:rPr>
            <m:t>(t)+</m:t>
          </m:r>
          <m:sSub>
            <m:sSubPr>
              <m:ctrlPr>
                <w:del w:id="1309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del>
              </m:ctrlPr>
            </m:sSubPr>
            <m:e>
              <m:r>
                <w:del w:id="1310" w:author="Peter Hellström" w:date="2019-10-30T23:05:00Z">
                  <w:rPr>
                    <w:rFonts w:ascii="Cambria Math"/>
                    <w:lang w:val="en-US"/>
                  </w:rPr>
                  <m:t>x</m:t>
                </w:del>
              </m:r>
            </m:e>
            <m:sub>
              <m:r>
                <w:del w:id="1311" w:author="Peter Hellström" w:date="2019-10-30T23:05:00Z">
                  <w:rPr>
                    <w:rFonts w:ascii="Cambria Math"/>
                    <w:lang w:val="en-US"/>
                  </w:rPr>
                  <m:t>t</m:t>
                </w:del>
              </m:r>
              <m:r>
                <w:del w:id="1312" w:author="Peter Hellström" w:date="2019-10-30T23:05:00Z">
                  <w:rPr>
                    <w:rFonts w:ascii="Cambria Math"/>
                    <w:lang w:val="en-US"/>
                  </w:rPr>
                  <m:t>-</m:t>
                </w:del>
              </m:r>
              <m:r>
                <w:del w:id="1313" w:author="Peter Hellström" w:date="2019-10-30T23:05:00Z">
                  <w:rPr>
                    <w:rFonts w:ascii="Cambria Math"/>
                    <w:lang w:val="en-US"/>
                  </w:rPr>
                  <m:t>1</m:t>
                </w:del>
              </m:r>
            </m:sub>
          </m:sSub>
          <m:sSub>
            <m:sSubPr>
              <m:ctrlPr>
                <w:ins w:id="1314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1315" w:author="Peter Hellström" w:date="2019-10-30T23:05:00Z">
                  <w:rPr>
                    <w:rFonts w:ascii="Cambria Math"/>
                    <w:lang w:val="en-US"/>
                  </w:rPr>
                  <m:t>X</m:t>
                </w:ins>
              </m:r>
            </m:e>
            <m:sub>
              <m:r>
                <w:ins w:id="1316" w:author="Peter Hellström" w:date="2019-10-30T23:05:00Z">
                  <w:rPr>
                    <w:rFonts w:ascii="Cambria Math"/>
                    <w:lang w:val="en-US"/>
                  </w:rPr>
                  <m:t>t</m:t>
                </w:ins>
              </m:r>
              <m:r>
                <w:ins w:id="1317" w:author="Peter Hellström" w:date="2019-10-30T23:05:00Z">
                  <w:rPr>
                    <w:rFonts w:ascii="Cambria Math"/>
                    <w:lang w:val="en-US"/>
                  </w:rPr>
                  <m:t>-</m:t>
                </w:ins>
              </m:r>
              <m:r>
                <w:ins w:id="1318" w:author="Peter Hellström" w:date="2019-10-30T23:05:00Z">
                  <w:rPr>
                    <w:rFonts w:ascii="Cambria Math"/>
                    <w:lang w:val="en-US"/>
                  </w:rPr>
                  <m:t>1</m:t>
                </w:ins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(t)</m:t>
          </m:r>
          <m:sSub>
            <m:sSubPr>
              <m:ctrlPr>
                <w:del w:id="1319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del>
              </m:ctrlPr>
            </m:sSubPr>
            <m:e>
              <m:r>
                <w:del w:id="1320" w:author="Peter Hellström" w:date="2019-10-30T23:05:00Z">
                  <w:rPr>
                    <w:rFonts w:ascii="Cambria Math"/>
                    <w:lang w:val="en-US"/>
                  </w:rPr>
                  <m:t>x</m:t>
                </w:del>
              </m:r>
            </m:e>
            <m:sub>
              <m:r>
                <w:del w:id="1321" w:author="Peter Hellström" w:date="2019-10-30T23:05:00Z">
                  <w:rPr>
                    <w:rFonts w:ascii="Cambria Math"/>
                    <w:lang w:val="en-US"/>
                  </w:rPr>
                  <m:t>t</m:t>
                </w:del>
              </m:r>
              <m:r>
                <w:del w:id="1322" w:author="Peter Hellström" w:date="2019-10-30T23:05:00Z">
                  <w:rPr>
                    <w:rFonts w:ascii="Cambria Math"/>
                    <w:lang w:val="en-US"/>
                  </w:rPr>
                  <m:t>-</m:t>
                </w:del>
              </m:r>
              <m:r>
                <w:del w:id="1323" w:author="Peter Hellström" w:date="2019-10-30T23:05:00Z">
                  <w:rPr>
                    <w:rFonts w:ascii="Cambria Math"/>
                    <w:lang w:val="en-US"/>
                  </w:rPr>
                  <m:t>1</m:t>
                </w:del>
              </m:r>
            </m:sub>
          </m:sSub>
          <m:sSub>
            <m:sSubPr>
              <m:ctrlPr>
                <w:ins w:id="1324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1325" w:author="Peter Hellström" w:date="2019-10-30T23:05:00Z">
                  <w:rPr>
                    <w:rFonts w:ascii="Cambria Math"/>
                    <w:lang w:val="en-US"/>
                  </w:rPr>
                  <m:t>X</m:t>
                </w:ins>
              </m:r>
            </m:e>
            <m:sub>
              <m:r>
                <w:ins w:id="1326" w:author="Peter Hellström" w:date="2019-10-30T23:05:00Z">
                  <w:rPr>
                    <w:rFonts w:ascii="Cambria Math"/>
                    <w:lang w:val="en-US"/>
                  </w:rPr>
                  <m:t>t</m:t>
                </w:ins>
              </m:r>
              <m:r>
                <w:ins w:id="1327" w:author="Peter Hellström" w:date="2019-10-30T23:05:00Z">
                  <w:rPr>
                    <w:rFonts w:ascii="Cambria Math"/>
                    <w:lang w:val="en-US"/>
                  </w:rPr>
                  <m:t>-</m:t>
                </w:ins>
              </m:r>
              <m:r>
                <w:ins w:id="1328" w:author="Peter Hellström" w:date="2019-10-30T23:05:00Z">
                  <w:rPr>
                    <w:rFonts w:ascii="Cambria Math"/>
                    <w:lang w:val="en-US"/>
                  </w:rPr>
                  <m:t>1</m:t>
                </w:ins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r>
            <w:rPr>
              <w:rFonts w:ascii="Cambria Math"/>
              <w:lang w:val="en-US"/>
            </w:rPr>
            <m:t>(t)</m:t>
          </m:r>
          <m:sSub>
            <m:sSubPr>
              <m:ctrlPr>
                <w:del w:id="1329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del>
              </m:ctrlPr>
            </m:sSubPr>
            <m:e>
              <m:r>
                <w:del w:id="1330" w:author="Peter Hellström" w:date="2019-10-30T23:05:00Z">
                  <w:rPr>
                    <w:rFonts w:ascii="Cambria Math"/>
                    <w:lang w:val="en-US"/>
                  </w:rPr>
                  <m:t>x</m:t>
                </w:del>
              </m:r>
            </m:e>
            <m:sub>
              <m:r>
                <w:del w:id="1331" w:author="Peter Hellström" w:date="2019-10-30T23:05:00Z">
                  <w:rPr>
                    <w:rFonts w:ascii="Cambria Math"/>
                    <w:lang w:val="en-US"/>
                  </w:rPr>
                  <m:t>t</m:t>
                </w:del>
              </m:r>
              <m:r>
                <w:del w:id="1332" w:author="Peter Hellström" w:date="2019-10-30T23:05:00Z">
                  <w:rPr>
                    <w:rFonts w:ascii="Cambria Math"/>
                    <w:lang w:val="en-US"/>
                  </w:rPr>
                  <m:t>-</m:t>
                </w:del>
              </m:r>
              <m:r>
                <w:del w:id="1333" w:author="Peter Hellström" w:date="2019-10-30T23:05:00Z">
                  <w:rPr>
                    <w:rFonts w:ascii="Cambria Math"/>
                    <w:lang w:val="en-US"/>
                  </w:rPr>
                  <m:t>2</m:t>
                </w:del>
              </m:r>
            </m:sub>
          </m:sSub>
          <m:sSub>
            <m:sSubPr>
              <m:ctrlPr>
                <w:ins w:id="1334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1335" w:author="Peter Hellström" w:date="2019-10-30T23:05:00Z">
                  <w:rPr>
                    <w:rFonts w:ascii="Cambria Math"/>
                    <w:lang w:val="en-US"/>
                  </w:rPr>
                  <m:t>X</m:t>
                </w:ins>
              </m:r>
            </m:e>
            <m:sub>
              <m:r>
                <w:ins w:id="1336" w:author="Peter Hellström" w:date="2019-10-30T23:05:00Z">
                  <w:rPr>
                    <w:rFonts w:ascii="Cambria Math"/>
                    <w:lang w:val="en-US"/>
                  </w:rPr>
                  <m:t>t</m:t>
                </w:ins>
              </m:r>
              <m:r>
                <w:ins w:id="1337" w:author="Peter Hellström" w:date="2019-10-30T23:05:00Z">
                  <w:rPr>
                    <w:rFonts w:ascii="Cambria Math"/>
                    <w:lang w:val="en-US"/>
                  </w:rPr>
                  <m:t>-</m:t>
                </w:ins>
              </m:r>
              <m:r>
                <w:ins w:id="1338" w:author="Peter Hellström" w:date="2019-10-30T23:05:00Z">
                  <w:rPr>
                    <w:rFonts w:ascii="Cambria Math"/>
                    <w:lang w:val="en-US"/>
                  </w:rPr>
                  <m:t>2</m:t>
                </w:ins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ε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</m:oMath>
      </m:oMathPara>
    </w:p>
    <w:p w14:paraId="6E7C0C12" w14:textId="77777777" w:rsidR="009E687B" w:rsidRDefault="009E687B" w:rsidP="009E687B">
      <w:pPr>
        <w:pStyle w:val="Rubrik3"/>
        <w:rPr>
          <w:lang w:val="en-US"/>
        </w:rPr>
      </w:pPr>
      <w:r>
        <w:rPr>
          <w:lang w:val="en-US"/>
        </w:rPr>
        <w:t>Additional covariates</w:t>
      </w:r>
    </w:p>
    <w:p w14:paraId="27E8060D" w14:textId="77777777" w:rsidR="009E687B" w:rsidRPr="009E687B" w:rsidRDefault="009E687B">
      <w:pPr>
        <w:rPr>
          <w:position w:val="-12"/>
          <w:lang w:val="en-US"/>
        </w:rPr>
      </w:pPr>
      <w:r>
        <w:rPr>
          <w:position w:val="-12"/>
          <w:lang w:val="en-US"/>
        </w:rPr>
        <w:t>Such as climate, additive or interactive effects</w:t>
      </w:r>
    </w:p>
    <w:p w14:paraId="0B3CEFC7" w14:textId="77777777" w:rsidR="007A677C" w:rsidRDefault="007A677C" w:rsidP="007A677C">
      <w:pPr>
        <w:pStyle w:val="Rubrik2"/>
        <w:rPr>
          <w:lang w:val="en-US"/>
        </w:rPr>
      </w:pPr>
      <w:r>
        <w:rPr>
          <w:lang w:val="en-US"/>
        </w:rPr>
        <w:t>Two trophic levels</w:t>
      </w:r>
    </w:p>
    <w:p w14:paraId="3BC74A9C" w14:textId="77777777" w:rsidR="007A677C" w:rsidRDefault="007A677C">
      <w:pPr>
        <w:rPr>
          <w:lang w:val="en-US"/>
        </w:rPr>
      </w:pPr>
      <w:r>
        <w:rPr>
          <w:lang w:val="en-US"/>
        </w:rPr>
        <w:t>Gompertz model</w:t>
      </w:r>
    </w:p>
    <w:p w14:paraId="678607AE" w14:textId="77777777" w:rsidR="007A677C" w:rsidRDefault="007F0FCC" w:rsidP="007F0FCC">
      <w:pPr>
        <w:pStyle w:val="Rubrik3"/>
        <w:rPr>
          <w:lang w:val="en-US"/>
        </w:rPr>
      </w:pPr>
      <w:r>
        <w:rPr>
          <w:lang w:val="en-US"/>
        </w:rPr>
        <w:t>Interspecific c</w:t>
      </w:r>
      <w:r w:rsidR="007A677C">
        <w:rPr>
          <w:lang w:val="en-US"/>
        </w:rPr>
        <w:t>ompetition</w:t>
      </w:r>
    </w:p>
    <w:p w14:paraId="1BE18338" w14:textId="77777777" w:rsidR="007F0FCC" w:rsidRPr="007F0FCC" w:rsidRDefault="007F0FCC" w:rsidP="007F0FCC">
      <w:pPr>
        <w:rPr>
          <w:lang w:val="en-US"/>
        </w:rPr>
      </w:pPr>
      <w:r>
        <w:rPr>
          <w:lang w:val="en-US"/>
        </w:rPr>
        <w:t>For two species, xx and yy:</w:t>
      </w:r>
    </w:p>
    <w:p w14:paraId="3573A920" w14:textId="13261469" w:rsidR="007F0FCC" w:rsidRPr="007F0FCC" w:rsidRDefault="008D364A" w:rsidP="00451B9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R</m:t>
              </m:r>
            </m:e>
            <m:sub>
              <m:r>
                <w:rPr>
                  <w:rFonts w:ascii="Cambria Math"/>
                  <w:lang w:val="en-US"/>
                </w:rPr>
                <m:t>xx</m:t>
              </m:r>
            </m:sub>
          </m:sSub>
          <m:r>
            <w:rPr>
              <w:rFonts w:ascii="Cambria Math"/>
              <w:lang w:val="en-US"/>
            </w:rPr>
            <m:t>(t)=</m:t>
          </m:r>
          <m:sSub>
            <m:sSubPr>
              <m:ctrlPr>
                <w:del w:id="1339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del>
              </m:ctrlPr>
            </m:sSubPr>
            <m:e>
              <m:r>
                <w:del w:id="1340" w:author="Peter Hellström" w:date="2019-10-30T23:05:00Z">
                  <w:rPr>
                    <w:rFonts w:ascii="Cambria Math"/>
                    <w:lang w:val="en-US"/>
                  </w:rPr>
                  <m:t>x</m:t>
                </w:del>
              </m:r>
            </m:e>
            <m:sub>
              <m:r>
                <w:del w:id="1341" w:author="Peter Hellström" w:date="2019-10-30T23:05:00Z">
                  <w:rPr>
                    <w:rFonts w:ascii="Cambria Math"/>
                    <w:lang w:val="en-US"/>
                  </w:rPr>
                  <m:t>xx</m:t>
                </w:del>
              </m:r>
            </m:sub>
          </m:sSub>
          <m:sSub>
            <m:sSubPr>
              <m:ctrlPr>
                <w:ins w:id="1342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1343" w:author="Peter Hellström" w:date="2019-10-30T23:05:00Z">
                  <w:rPr>
                    <w:rFonts w:ascii="Cambria Math"/>
                    <w:lang w:val="en-US"/>
                  </w:rPr>
                  <m:t>X</m:t>
                </w:ins>
              </m:r>
            </m:e>
            <m:sub>
              <m:r>
                <w:ins w:id="1344" w:author="Peter Hellström" w:date="2019-10-30T23:05:00Z">
                  <w:rPr>
                    <w:rFonts w:ascii="Cambria Math"/>
                    <w:lang w:val="en-US"/>
                  </w:rPr>
                  <m:t>xx</m:t>
                </w:ins>
              </m:r>
            </m:sub>
          </m:sSub>
          <m:r>
            <w:rPr>
              <w:rFonts w:ascii="Cambria Math"/>
              <w:lang w:val="en-US"/>
            </w:rPr>
            <m:t>(t)</m:t>
          </m:r>
          <m:r>
            <w:rPr>
              <w:rFonts w:ascii="Cambria Math"/>
              <w:lang w:val="en-US"/>
            </w:rPr>
            <m:t>-</m:t>
          </m:r>
          <m:sSub>
            <m:sSubPr>
              <m:ctrlPr>
                <w:del w:id="1345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del>
              </m:ctrlPr>
            </m:sSubPr>
            <m:e>
              <m:r>
                <w:del w:id="1346" w:author="Peter Hellström" w:date="2019-10-30T23:05:00Z">
                  <w:rPr>
                    <w:rFonts w:ascii="Cambria Math"/>
                    <w:lang w:val="en-US"/>
                  </w:rPr>
                  <m:t>x</m:t>
                </w:del>
              </m:r>
            </m:e>
            <m:sub>
              <m:r>
                <w:del w:id="1347" w:author="Peter Hellström" w:date="2019-10-30T23:05:00Z">
                  <w:rPr>
                    <w:rFonts w:ascii="Cambria Math"/>
                    <w:lang w:val="en-US"/>
                  </w:rPr>
                  <m:t>xx</m:t>
                </w:del>
              </m:r>
            </m:sub>
          </m:sSub>
          <m:sSub>
            <m:sSubPr>
              <m:ctrlPr>
                <w:ins w:id="1348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1349" w:author="Peter Hellström" w:date="2019-10-30T23:05:00Z">
                  <w:rPr>
                    <w:rFonts w:ascii="Cambria Math"/>
                    <w:lang w:val="en-US"/>
                  </w:rPr>
                  <m:t>X</m:t>
                </w:ins>
              </m:r>
            </m:e>
            <m:sub>
              <m:r>
                <w:ins w:id="1350" w:author="Peter Hellström" w:date="2019-10-30T23:05:00Z">
                  <w:rPr>
                    <w:rFonts w:ascii="Cambria Math"/>
                    <w:lang w:val="en-US"/>
                  </w:rPr>
                  <m:t>xx</m:t>
                </w:ins>
              </m:r>
            </m:sub>
          </m:sSub>
          <m:r>
            <w:rPr>
              <w:rFonts w:ascii="Cambria Math"/>
              <w:lang w:val="en-US"/>
            </w:rPr>
            <m:t>(t</m:t>
          </m:r>
          <m:r>
            <w:rPr>
              <w:rFonts w:ascii="Cambria Math"/>
              <w:lang w:val="en-US"/>
            </w:rPr>
            <m:t>-</m:t>
          </m:r>
          <m:r>
            <w:rPr>
              <w:rFonts w:ascii="Cambria Math"/>
              <w:lang w:val="en-US"/>
            </w:rPr>
            <m:t>1)=</m:t>
          </m:r>
          <m:r>
            <m:rPr>
              <m:sty m:val="p"/>
            </m:rPr>
            <w:rPr>
              <w:rFonts w:ascii="Cambria Math"/>
              <w:lang w:val="en-US"/>
            </w:rPr>
            <w:br/>
          </m:r>
        </m:oMath>
        <m:oMath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sSub>
            <m:sSubPr>
              <m:ctrlPr>
                <w:del w:id="1351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del>
              </m:ctrlPr>
            </m:sSubPr>
            <m:e>
              <m:r>
                <w:del w:id="1352" w:author="Peter Hellström" w:date="2019-10-30T23:05:00Z">
                  <w:rPr>
                    <w:rFonts w:ascii="Cambria Math"/>
                    <w:lang w:val="en-US"/>
                  </w:rPr>
                  <m:t>x</m:t>
                </w:del>
              </m:r>
            </m:e>
            <m:sub>
              <m:r>
                <w:del w:id="1353" w:author="Peter Hellström" w:date="2019-10-30T23:05:00Z">
                  <w:rPr>
                    <w:rFonts w:ascii="Cambria Math"/>
                    <w:lang w:val="en-US"/>
                  </w:rPr>
                  <m:t>xx</m:t>
                </w:del>
              </m:r>
            </m:sub>
          </m:sSub>
          <m:sSub>
            <m:sSubPr>
              <m:ctrlPr>
                <w:ins w:id="1354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1355" w:author="Peter Hellström" w:date="2019-10-30T23:05:00Z">
                  <w:rPr>
                    <w:rFonts w:ascii="Cambria Math"/>
                    <w:lang w:val="en-US"/>
                  </w:rPr>
                  <m:t>X</m:t>
                </w:ins>
              </m:r>
            </m:e>
            <m:sub>
              <m:r>
                <w:ins w:id="1356" w:author="Peter Hellström" w:date="2019-10-30T23:05:00Z">
                  <w:rPr>
                    <w:rFonts w:ascii="Cambria Math"/>
                    <w:lang w:val="en-US"/>
                  </w:rPr>
                  <m:t>xx</m:t>
                </w:ins>
              </m:r>
            </m:sub>
          </m:sSub>
          <m:r>
            <w:rPr>
              <w:rFonts w:ascii="Cambria Math"/>
              <w:lang w:val="en-US"/>
            </w:rPr>
            <m:t>(t</m:t>
          </m:r>
          <m:r>
            <w:rPr>
              <w:rFonts w:ascii="Cambria Math"/>
              <w:lang w:val="en-US"/>
            </w:rPr>
            <m:t>-</m:t>
          </m:r>
          <m:r>
            <w:rPr>
              <w:rFonts w:ascii="Cambria Math"/>
              <w:lang w:val="en-US"/>
            </w:rPr>
            <m:t>1)+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sSub>
            <m:sSubPr>
              <m:ctrlPr>
                <w:del w:id="1357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del>
              </m:ctrlPr>
            </m:sSubPr>
            <m:e>
              <m:r>
                <w:del w:id="1358" w:author="Peter Hellström" w:date="2019-10-30T23:05:00Z">
                  <w:rPr>
                    <w:rFonts w:ascii="Cambria Math"/>
                    <w:lang w:val="en-US"/>
                  </w:rPr>
                  <m:t>x</m:t>
                </w:del>
              </m:r>
            </m:e>
            <m:sub>
              <m:r>
                <w:del w:id="1359" w:author="Peter Hellström" w:date="2019-10-30T23:05:00Z">
                  <w:rPr>
                    <w:rFonts w:ascii="Cambria Math"/>
                    <w:lang w:val="en-US"/>
                  </w:rPr>
                  <m:t>xx</m:t>
                </w:del>
              </m:r>
            </m:sub>
          </m:sSub>
          <m:sSub>
            <m:sSubPr>
              <m:ctrlPr>
                <w:ins w:id="1360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1361" w:author="Peter Hellström" w:date="2019-10-30T23:05:00Z">
                  <w:rPr>
                    <w:rFonts w:ascii="Cambria Math"/>
                    <w:lang w:val="en-US"/>
                  </w:rPr>
                  <m:t>X</m:t>
                </w:ins>
              </m:r>
            </m:e>
            <m:sub>
              <m:r>
                <w:ins w:id="1362" w:author="Peter Hellström" w:date="2019-10-30T23:05:00Z">
                  <w:rPr>
                    <w:rFonts w:ascii="Cambria Math"/>
                    <w:lang w:val="en-US"/>
                  </w:rPr>
                  <m:t>xx</m:t>
                </w:ins>
              </m:r>
            </m:sub>
          </m:sSub>
          <m:r>
            <w:rPr>
              <w:rFonts w:ascii="Cambria Math"/>
              <w:lang w:val="en-US"/>
            </w:rPr>
            <m:t>(t</m:t>
          </m:r>
          <m:r>
            <w:rPr>
              <w:rFonts w:ascii="Cambria Math"/>
              <w:lang w:val="en-US"/>
            </w:rPr>
            <m:t>-</m:t>
          </m:r>
          <m:r>
            <w:rPr>
              <w:rFonts w:ascii="Cambria Math"/>
              <w:lang w:val="en-US"/>
            </w:rPr>
            <m:t>2)+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b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sSub>
            <m:sSubPr>
              <m:ctrlPr>
                <w:del w:id="1363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del>
              </m:ctrlPr>
            </m:sSubPr>
            <m:e>
              <m:r>
                <w:del w:id="1364" w:author="Peter Hellström" w:date="2019-10-30T23:05:00Z">
                  <w:rPr>
                    <w:rFonts w:ascii="Cambria Math"/>
                    <w:lang w:val="en-US"/>
                  </w:rPr>
                  <m:t>x</m:t>
                </w:del>
              </m:r>
            </m:e>
            <m:sub>
              <m:r>
                <w:del w:id="1365" w:author="Peter Hellström" w:date="2019-10-30T23:05:00Z">
                  <w:rPr>
                    <w:rFonts w:ascii="Cambria Math"/>
                    <w:lang w:val="en-US"/>
                  </w:rPr>
                  <m:t>yy</m:t>
                </w:del>
              </m:r>
            </m:sub>
          </m:sSub>
          <m:sSub>
            <m:sSubPr>
              <m:ctrlPr>
                <w:ins w:id="1366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1367" w:author="Peter Hellström" w:date="2019-10-30T23:05:00Z">
                  <w:rPr>
                    <w:rFonts w:ascii="Cambria Math"/>
                    <w:lang w:val="en-US"/>
                  </w:rPr>
                  <m:t>X</m:t>
                </w:ins>
              </m:r>
            </m:e>
            <m:sub>
              <m:r>
                <w:ins w:id="1368" w:author="Peter Hellström" w:date="2019-10-30T23:05:00Z">
                  <w:rPr>
                    <w:rFonts w:ascii="Cambria Math"/>
                    <w:lang w:val="en-US"/>
                  </w:rPr>
                  <m:t>yy</m:t>
                </w:ins>
              </m:r>
            </m:sub>
          </m:sSub>
          <m:r>
            <w:rPr>
              <w:rFonts w:ascii="Cambria Math"/>
              <w:lang w:val="en-US"/>
            </w:rPr>
            <m:t>(t</m:t>
          </m:r>
          <m:r>
            <w:rPr>
              <w:rFonts w:ascii="Cambria Math"/>
              <w:lang w:val="en-US"/>
            </w:rPr>
            <m:t>-</m:t>
          </m:r>
          <m:r>
            <w:rPr>
              <w:rFonts w:ascii="Cambria Math"/>
              <w:lang w:val="en-US"/>
            </w:rPr>
            <m:t>1)+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b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sSub>
            <m:sSubPr>
              <m:ctrlPr>
                <w:del w:id="1369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del>
              </m:ctrlPr>
            </m:sSubPr>
            <m:e>
              <m:r>
                <w:del w:id="1370" w:author="Peter Hellström" w:date="2019-10-30T23:05:00Z">
                  <w:rPr>
                    <w:rFonts w:ascii="Cambria Math"/>
                    <w:lang w:val="en-US"/>
                  </w:rPr>
                  <m:t>x</m:t>
                </w:del>
              </m:r>
            </m:e>
            <m:sub>
              <m:r>
                <w:del w:id="1371" w:author="Peter Hellström" w:date="2019-10-30T23:05:00Z">
                  <w:rPr>
                    <w:rFonts w:ascii="Cambria Math"/>
                    <w:lang w:val="en-US"/>
                  </w:rPr>
                  <m:t>yy</m:t>
                </w:del>
              </m:r>
            </m:sub>
          </m:sSub>
          <m:sSub>
            <m:sSubPr>
              <m:ctrlPr>
                <w:ins w:id="1372" w:author="Peter Hellström" w:date="2019-10-30T23:0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1373" w:author="Peter Hellström" w:date="2019-10-30T23:05:00Z">
                  <w:rPr>
                    <w:rFonts w:ascii="Cambria Math"/>
                    <w:lang w:val="en-US"/>
                  </w:rPr>
                  <m:t>X</m:t>
                </w:ins>
              </m:r>
            </m:e>
            <m:sub>
              <m:r>
                <w:ins w:id="1374" w:author="Peter Hellström" w:date="2019-10-30T23:05:00Z">
                  <w:rPr>
                    <w:rFonts w:ascii="Cambria Math"/>
                    <w:lang w:val="en-US"/>
                  </w:rPr>
                  <m:t>yy</m:t>
                </w:ins>
              </m:r>
            </m:sub>
          </m:sSub>
          <m:r>
            <w:rPr>
              <w:rFonts w:ascii="Cambria Math"/>
              <w:lang w:val="en-US"/>
            </w:rPr>
            <m:t>(t</m:t>
          </m:r>
          <m:r>
            <w:rPr>
              <w:rFonts w:ascii="Cambria Math"/>
              <w:lang w:val="en-US"/>
            </w:rPr>
            <m:t>-</m:t>
          </m:r>
          <m:r>
            <w:rPr>
              <w:rFonts w:ascii="Cambria Math"/>
              <w:lang w:val="en-US"/>
            </w:rPr>
            <m:t>2)+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ε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</m:oMath>
      </m:oMathPara>
    </w:p>
    <w:p w14:paraId="312C09CA" w14:textId="77777777" w:rsidR="007A677C" w:rsidRDefault="007A677C">
      <w:pPr>
        <w:rPr>
          <w:lang w:val="en-US"/>
        </w:rPr>
      </w:pPr>
      <w:r>
        <w:rPr>
          <w:lang w:val="en-US"/>
        </w:rPr>
        <w:t>Predation</w:t>
      </w:r>
    </w:p>
    <w:p w14:paraId="01806A12" w14:textId="77777777" w:rsidR="007A677C" w:rsidRDefault="007A677C">
      <w:pPr>
        <w:rPr>
          <w:lang w:val="en-US"/>
        </w:rPr>
      </w:pPr>
    </w:p>
    <w:p w14:paraId="3671E64B" w14:textId="77777777" w:rsidR="007A677C" w:rsidRDefault="007A677C" w:rsidP="007A677C">
      <w:pPr>
        <w:pStyle w:val="Rubrik2"/>
        <w:rPr>
          <w:lang w:val="en-US"/>
        </w:rPr>
      </w:pPr>
      <w:r>
        <w:rPr>
          <w:lang w:val="en-US"/>
        </w:rPr>
        <w:t>Seasonal models</w:t>
      </w:r>
    </w:p>
    <w:p w14:paraId="4A9C961A" w14:textId="77777777" w:rsidR="007A677C" w:rsidRDefault="007A677C">
      <w:pPr>
        <w:rPr>
          <w:lang w:val="en-US"/>
        </w:rPr>
      </w:pPr>
      <w:r>
        <w:rPr>
          <w:lang w:val="en-US"/>
        </w:rPr>
        <w:t>2 seasons</w:t>
      </w:r>
    </w:p>
    <w:p w14:paraId="743733FE" w14:textId="77777777" w:rsidR="007A677C" w:rsidRDefault="007A677C">
      <w:pPr>
        <w:rPr>
          <w:lang w:val="en-US"/>
        </w:rPr>
      </w:pPr>
      <w:r>
        <w:rPr>
          <w:lang w:val="en-US"/>
        </w:rPr>
        <w:t>2 seasons, time-varying parameters</w:t>
      </w:r>
    </w:p>
    <w:p w14:paraId="04D27B3B" w14:textId="77777777" w:rsidR="004956FC" w:rsidRDefault="004956FC">
      <w:pPr>
        <w:rPr>
          <w:lang w:val="en-US"/>
        </w:rPr>
      </w:pPr>
      <w:r>
        <w:rPr>
          <w:lang w:val="en-US"/>
        </w:rPr>
        <w:t>Annual, relative length of winter</w:t>
      </w:r>
    </w:p>
    <w:p w14:paraId="19CE45E7" w14:textId="77777777" w:rsidR="007A677C" w:rsidRDefault="007A677C">
      <w:pPr>
        <w:rPr>
          <w:lang w:val="en-US"/>
        </w:rPr>
      </w:pPr>
    </w:p>
    <w:p w14:paraId="195C5CA0" w14:textId="77777777" w:rsidR="00730A18" w:rsidRDefault="00730A18" w:rsidP="00730A18">
      <w:pPr>
        <w:pStyle w:val="Rubrik2"/>
        <w:rPr>
          <w:lang w:val="en-US"/>
        </w:rPr>
      </w:pPr>
      <w:r>
        <w:rPr>
          <w:lang w:val="en-US"/>
        </w:rPr>
        <w:t>Variations on a theme</w:t>
      </w:r>
    </w:p>
    <w:p w14:paraId="075A3853" w14:textId="77777777" w:rsidR="00730A18" w:rsidRDefault="00730A18" w:rsidP="00730A18">
      <w:pPr>
        <w:rPr>
          <w:lang w:val="en-US"/>
        </w:rPr>
      </w:pPr>
      <w:r>
        <w:rPr>
          <w:lang w:val="en-US"/>
        </w:rPr>
        <w:t>ARIMA(p,d,q)</w:t>
      </w:r>
    </w:p>
    <w:p w14:paraId="2B2F8598" w14:textId="77777777" w:rsidR="00730A18" w:rsidRDefault="00730A18" w:rsidP="00730A18">
      <w:pPr>
        <w:rPr>
          <w:lang w:val="en-US"/>
        </w:rPr>
      </w:pPr>
      <w:r>
        <w:rPr>
          <w:lang w:val="en-US"/>
        </w:rPr>
        <w:t>p = autoregressive part</w:t>
      </w:r>
    </w:p>
    <w:p w14:paraId="5924EFF5" w14:textId="77777777" w:rsidR="00730A18" w:rsidRDefault="00730A18" w:rsidP="00730A18">
      <w:pPr>
        <w:rPr>
          <w:lang w:val="en-US"/>
        </w:rPr>
      </w:pPr>
      <w:r>
        <w:rPr>
          <w:lang w:val="en-US"/>
        </w:rPr>
        <w:t>d = integrated part</w:t>
      </w:r>
    </w:p>
    <w:p w14:paraId="79167EBD" w14:textId="77777777" w:rsidR="00730A18" w:rsidRPr="00730A18" w:rsidRDefault="00730A18" w:rsidP="00730A18">
      <w:pPr>
        <w:rPr>
          <w:lang w:val="en-US"/>
        </w:rPr>
      </w:pPr>
      <w:r>
        <w:rPr>
          <w:lang w:val="en-US"/>
        </w:rPr>
        <w:t>q = moving average part</w:t>
      </w:r>
    </w:p>
    <w:p w14:paraId="6F0918B6" w14:textId="77777777" w:rsidR="00730A18" w:rsidRPr="00730A18" w:rsidRDefault="00730A18" w:rsidP="00730A18">
      <w:pPr>
        <w:rPr>
          <w:lang w:val="en-US"/>
        </w:rPr>
      </w:pPr>
      <w:r>
        <w:rPr>
          <w:lang w:val="en-US"/>
        </w:rPr>
        <w:t>The most commonly used model for an AR(2)-process is</w:t>
      </w:r>
    </w:p>
    <w:p w14:paraId="4B05E84A" w14:textId="6F5CE512" w:rsidR="00730A18" w:rsidRDefault="008D364A" w:rsidP="00451B9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ϕ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ϕ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2</m:t>
              </m:r>
            </m:sub>
          </m:sSub>
        </m:oMath>
      </m:oMathPara>
    </w:p>
    <w:p w14:paraId="3CAD478F" w14:textId="0B9D469D" w:rsidR="00730A18" w:rsidRDefault="00730A18" w:rsidP="00451B9C">
      <w:pPr>
        <w:rPr>
          <w:lang w:val="en-US"/>
        </w:rPr>
      </w:pPr>
      <w:r>
        <w:rPr>
          <w:lang w:val="en-US"/>
        </w:rPr>
        <w:t xml:space="preserve">and this model was used e.g. by Bjørnstad </w:t>
      </w:r>
      <w:r w:rsidR="00FC6AF3">
        <w:rPr>
          <w:lang w:val="en-US"/>
        </w:rPr>
        <w:fldChar w:fldCharType="begin"/>
      </w:r>
      <w:r w:rsidR="008D364A">
        <w:rPr>
          <w:lang w:val="en-US"/>
        </w:rPr>
        <w:instrText xml:space="preserve"> ADDIN EN.CITE &lt;EndNote&gt;&lt;Cite ExcludeAuth="1"&gt;&lt;Author&gt;Bjørnstad&lt;/Author&gt;&lt;Year&gt;1995&lt;/Year&gt;&lt;RecNum&gt;942&lt;/RecNum&gt;&lt;DisplayText&gt;(1995)&lt;/DisplayText&gt;&lt;record&gt;&lt;rec-number&gt;942&lt;/rec-number&gt;&lt;foreign-keys&gt;&lt;key app="EN" db-id="we9t9aefa25deceztf0pprsz90pr95wp0r0t" timestamp="0"&gt;942&lt;/key&gt;&lt;/foreign-keys&gt;&lt;ref-type name="Journal Article"&gt;17&lt;/ref-type&gt;&lt;contributors&gt;&lt;authors&gt;&lt;author&gt;Bjørnstad, O.N.&lt;/author&gt;&lt;author&gt;Falck, W.&lt;/author&gt;&lt;author&gt;Stenseth, N.C.&lt;/author&gt;&lt;/authors&gt;&lt;/contributors&gt;&lt;titles&gt;&lt;title&gt;A geographic gradient in small rodent density fluctuations: a statistical modelling approach&lt;/title&gt;&lt;secondary-title&gt;Proceedings of the Royal Society B: Biological Sciences&lt;/secondary-title&gt;&lt;/titles&gt;&lt;periodical&gt;&lt;full-title&gt;Proceedings of the Royal Society B: Biological Sciences&lt;/full-title&gt;&lt;abbr-1&gt;Proc R Soc B&lt;/abbr-1&gt;&lt;abbr-2&gt;Proc. R. Soc. B&lt;/abbr-2&gt;&lt;abbr-3&gt;Proc. R. Soc. B Biol. Sci.&lt;/abbr-3&gt;&lt;/periodical&gt;&lt;pages&gt;127-133&lt;/pages&gt;&lt;volume&gt;262&lt;/volume&gt;&lt;dates&gt;&lt;year&gt;1995&lt;/year&gt;&lt;/dates&gt;&lt;urls&gt;&lt;pdf-urls&gt;&lt;url&gt;file://W:\REFERENSER\pdfs\-= Journal Article =-\Proc R Soc B\Bjørnstad et al 1995 proc r soc b.pdf&lt;/url&gt;&lt;/pdf-urls&gt;&lt;/urls&gt;&lt;/record&gt;&lt;/Cite&gt;&lt;/EndNote&gt;</w:instrText>
      </w:r>
      <w:r w:rsidR="00FC6AF3">
        <w:rPr>
          <w:lang w:val="en-US"/>
        </w:rPr>
        <w:fldChar w:fldCharType="separate"/>
      </w:r>
      <w:r>
        <w:rPr>
          <w:noProof/>
          <w:lang w:val="en-US"/>
        </w:rPr>
        <w:t>(</w:t>
      </w:r>
      <w:hyperlink w:anchor="_ENREF_1" w:tooltip="Bjørnstad, 1995 #942" w:history="1">
        <w:r w:rsidR="008D364A">
          <w:rPr>
            <w:noProof/>
            <w:lang w:val="en-US"/>
          </w:rPr>
          <w:t>1995</w:t>
        </w:r>
      </w:hyperlink>
      <w:r>
        <w:rPr>
          <w:noProof/>
          <w:lang w:val="en-US"/>
        </w:rPr>
        <w:t>)</w:t>
      </w:r>
      <w:r w:rsidR="00FC6AF3">
        <w:rPr>
          <w:lang w:val="en-US"/>
        </w:rPr>
        <w:fldChar w:fldCharType="end"/>
      </w:r>
      <w:r>
        <w:rPr>
          <w:lang w:val="en-US"/>
        </w:rPr>
        <w:t xml:space="preserve"> in their seminal paper on geographic gradients in Fennoscandian small rodents. This is an ARIMA-model of order ARIMA(2,0,0). If the time series is non-stationary, either with respect to the mean or variance, a common solution is to take the first differences 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X</m:t>
            </m:r>
          </m:e>
          <m:sub>
            <m:r>
              <w:rPr>
                <w:rFonts w:ascii="Cambria Math"/>
                <w:lang w:val="en-US"/>
              </w:rPr>
              <m:t>t</m:t>
            </m:r>
          </m:sub>
        </m:sSub>
      </m:oMath>
      <w:r w:rsidR="007676D9">
        <w:rPr>
          <w:lang w:val="en-US"/>
        </w:rPr>
        <w:t xml:space="preserve">, turning the model into an ARIMA(2,1,0). From an ecological viewpoint, </w:t>
      </w:r>
      <w:r w:rsidR="001D7D3A">
        <w:rPr>
          <w:lang w:val="en-US"/>
        </w:rPr>
        <w:t>taking first order differences</w:t>
      </w:r>
      <w:r w:rsidR="007676D9">
        <w:rPr>
          <w:lang w:val="en-US"/>
        </w:rPr>
        <w:t xml:space="preserve"> of a time series is equal to the population growth rate. </w:t>
      </w:r>
    </w:p>
    <w:p w14:paraId="5E9F0945" w14:textId="5150C281" w:rsidR="00BA3959" w:rsidRDefault="008D364A" w:rsidP="00451B9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R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t+1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t+1</m:t>
                      </m:r>
                    </m:sub>
                  </m:sSub>
                </m:e>
              </m:d>
            </m:e>
          </m:func>
          <m:r>
            <w:rPr>
              <w:rFonts w:ascii="Cambria Math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t+1</m:t>
              </m:r>
            </m:sub>
          </m:sSub>
          <m:r>
            <w:rPr>
              <w:rFonts w:asci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</m:oMath>
      </m:oMathPara>
    </w:p>
    <w:p w14:paraId="1633917B" w14:textId="3C03130F" w:rsidR="001D7D3A" w:rsidRDefault="008D364A" w:rsidP="00451B9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R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ϕ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R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ϕ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R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2</m:t>
              </m:r>
            </m:sub>
          </m:sSub>
        </m:oMath>
      </m:oMathPara>
    </w:p>
    <w:p w14:paraId="5360E75C" w14:textId="1B7CF8FF" w:rsidR="007676D9" w:rsidRPr="001D7D3A" w:rsidRDefault="00FC6AF3" w:rsidP="00730A18">
      <w:r>
        <w:rPr>
          <w:lang w:val="en-US"/>
        </w:rPr>
        <w:fldChar w:fldCharType="begin"/>
      </w:r>
      <w:r w:rsidR="008D364A">
        <w:rPr>
          <w:lang w:val="en-US"/>
        </w:rPr>
        <w:instrText xml:space="preserve"> ADDIN EN.CITE &lt;EndNote&gt;&lt;Cite&gt;&lt;Author&gt;Framstad&lt;/Author&gt;&lt;Year&gt;1997&lt;/Year&gt;&lt;RecNum&gt;943&lt;/RecNum&gt;&lt;DisplayText&gt;(Framstad&lt;style face="italic"&gt; et al.&lt;/style&gt; 1997)&lt;/DisplayText&gt;&lt;record&gt;&lt;rec-number&gt;943&lt;/rec-number&gt;&lt;foreign-keys&gt;&lt;key app="EN" db-id="we9t9aefa25deceztf0pprsz90pr95wp0r0t" timestamp="0"&gt;943&lt;/key&gt;&lt;key app="ENWeb" db-id="SuwCDArtqgYAAC9-UGE"&gt;24&lt;/key&gt;&lt;/foreign-keys&gt;&lt;ref-type name="Journal Article"&gt;17&lt;/ref-type&gt;&lt;contributors&gt;&lt;authors&gt;&lt;author&gt;Framstad, E.&lt;/author&gt;&lt;author&gt;Stenseth, N.C.&lt;/author&gt;&lt;author&gt;Bjørnstad, O.N.&lt;/author&gt;&lt;author&gt;Falck, W.&lt;/author&gt;&lt;/authors&gt;&lt;/contributors&gt;&lt;titles&gt;&lt;title&gt;Limit cycles in Norwegian lemmings: tensions between phase-dependence and density-dependence&lt;/title&gt;&lt;secondary-title&gt;Proceedings of the Royal Society B: Biological Sciences&lt;/secondary-title&gt;&lt;/titles&gt;&lt;periodical&gt;&lt;full-title&gt;Proceedings of the Royal Society B: Biological Sciences&lt;/full-title&gt;&lt;abbr-1&gt;Proc R Soc B&lt;/abbr-1&gt;&lt;abbr-2&gt;Proc. R. Soc. B&lt;/abbr-2&gt;&lt;abbr-3&gt;Proc. R. Soc. B Biol. Sci.&lt;/abbr-3&gt;&lt;/periodical&gt;&lt;pages&gt;31-38&lt;/pages&gt;&lt;volume&gt;264&lt;/volume&gt;&lt;number&gt;1378&lt;/number&gt;&lt;dates&gt;&lt;year&gt;1997&lt;/year&gt;&lt;/dates&gt;&lt;urls&gt;&lt;pdf-urls&gt;&lt;url&gt;file://W:\REFERENSER\pdfs\-= Journal Article =-\Proc R Soc B\Framstad et al 1997 proc r soc b.pdf&lt;/url&gt;&lt;/pdf-urls&gt;&lt;/urls&gt;&lt;electronic-resource-num&gt;10.1098/rspb.1997.0005&lt;/electronic-resource-num&gt;&lt;/record&gt;&lt;/Cite&gt;&lt;/EndNote&gt;</w:instrText>
      </w:r>
      <w:r>
        <w:rPr>
          <w:lang w:val="en-US"/>
        </w:rPr>
        <w:fldChar w:fldCharType="separate"/>
      </w:r>
      <w:r w:rsidR="008D364A">
        <w:rPr>
          <w:noProof/>
        </w:rPr>
        <w:t>(</w:t>
      </w:r>
      <w:hyperlink w:anchor="_ENREF_4" w:tooltip="Framstad, 1997 #943" w:history="1">
        <w:r w:rsidR="008D364A">
          <w:rPr>
            <w:noProof/>
          </w:rPr>
          <w:t>Framstad</w:t>
        </w:r>
        <w:r w:rsidR="008D364A" w:rsidRPr="008D364A">
          <w:rPr>
            <w:i/>
            <w:noProof/>
          </w:rPr>
          <w:t xml:space="preserve"> et al.</w:t>
        </w:r>
        <w:r w:rsidR="008D364A">
          <w:rPr>
            <w:noProof/>
          </w:rPr>
          <w:t xml:space="preserve"> 1997</w:t>
        </w:r>
      </w:hyperlink>
      <w:r w:rsidR="008D364A">
        <w:rPr>
          <w:noProof/>
        </w:rPr>
        <w:t>)</w:t>
      </w:r>
      <w:r>
        <w:rPr>
          <w:lang w:val="en-US"/>
        </w:rPr>
        <w:fldChar w:fldCharType="end"/>
      </w:r>
    </w:p>
    <w:p w14:paraId="47989FCB" w14:textId="57010B5F" w:rsidR="001D7D3A" w:rsidRDefault="008D364A" w:rsidP="00451B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ε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</m:oMath>
      </m:oMathPara>
    </w:p>
    <w:p w14:paraId="453713C0" w14:textId="7B8A4110" w:rsidR="00083D24" w:rsidRDefault="008D364A" w:rsidP="00451B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t+1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t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t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b>
              </m:sSub>
            </m:e>
          </m:d>
        </m:oMath>
      </m:oMathPara>
    </w:p>
    <w:p w14:paraId="6CFD80E4" w14:textId="2F18834C" w:rsidR="00083D24" w:rsidRDefault="008D364A" w:rsidP="00451B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t+1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+(1+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</m:oMath>
      </m:oMathPara>
    </w:p>
    <w:p w14:paraId="5446AA5B" w14:textId="08BAE5B7" w:rsidR="00083D24" w:rsidRDefault="008D364A" w:rsidP="00451B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N</m:t>
              </m:r>
            </m:e>
            <m:sub>
              <m:r>
                <w:rPr>
                  <w:rFonts w:ascii="Cambria Math"/>
                </w:rPr>
                <m:t>t+1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N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/>
                    </w:rPr>
                    <m:t>+(1+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</w:rPr>
                    <m:t>)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/>
                        </w:rPr>
                        <m:t>(</m:t>
                      </m:r>
                    </m:e>
                  </m:fun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/>
                        </w:rPr>
                        <m:t>t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</w:rPr>
                    <m:t>)</m:t>
                  </m:r>
                </m:e>
              </m:d>
            </m:e>
          </m:func>
        </m:oMath>
      </m:oMathPara>
    </w:p>
    <w:p w14:paraId="360244E5" w14:textId="540F6E95" w:rsidR="00A2325E" w:rsidRPr="00BA3959" w:rsidRDefault="00FC6AF3" w:rsidP="00451B9C">
      <w:pPr>
        <w:rPr>
          <w:lang w:val="en-US"/>
        </w:rPr>
      </w:pPr>
      <w:r>
        <w:fldChar w:fldCharType="begin"/>
      </w:r>
      <w:r w:rsidR="008D364A">
        <w:instrText xml:space="preserve"> ADDIN EN.CITE &lt;EndNote&gt;&lt;Cite&gt;&lt;Author&gt;Brocklebank&lt;/Author&gt;&lt;Year&gt;2003&lt;/Year&gt;&lt;RecNum&gt;5420&lt;/RecNum&gt;&lt;Suffix&gt;`, p. 113&lt;/Suffix&gt;&lt;DisplayText&gt;(Brocklebank &amp;amp; Dickey 2003, p. 113)&lt;/DisplayText&gt;&lt;record&gt;&lt;rec-number&gt;5420&lt;/rec-number&gt;&lt;foreign-keys&gt;&lt;key app="EN" db-id="we9t9aefa25deceztf0pprsz90pr95wp0r0t" timestamp="1319015905"&gt;5420&lt;/key&gt;&lt;/foreign-keys&gt;&lt;ref-type name="Book"&gt;6&lt;/ref-type&gt;&lt;contributors&gt;&lt;authors&gt;&lt;author&gt;Brocklebank, J.C&lt;/author&gt;&lt;author&gt;Dickey, D.A.&lt;/author&gt;&lt;/authors&gt;&lt;/contributors&gt;&lt;titles&gt;&lt;title&gt;SAS for Forecasting Time Series&lt;/title&gt;&lt;/titles&gt;&lt;edition&gt;2nd&lt;/edition&gt;&lt;dates&gt;&lt;year&gt;2003&lt;/year&gt;&lt;/dates&gt;&lt;pub-location&gt;Cary, NC&lt;/pub-location&gt;&lt;publisher&gt;SAS Institute Inc&lt;/publisher&gt;&lt;urls&gt;&lt;pdf-urls&gt;&lt;url&gt;file://W:\REFERENSER\pdfs\-= Book =-\Data analysis, Modelling &amp;amp; Statistics\Time Series\Brocklebank &amp;amp; Dickey 2003 SAS for Forecasting Time Series (2nd ed).pdf&lt;/url&gt;&lt;/pdf-urls&gt;&lt;/urls&gt;&lt;/record&gt;&lt;/Cite&gt;&lt;/EndNote&gt;</w:instrText>
      </w:r>
      <w:r>
        <w:fldChar w:fldCharType="separate"/>
      </w:r>
      <w:r w:rsidR="00A2325E" w:rsidRPr="00BA3959">
        <w:rPr>
          <w:noProof/>
          <w:lang w:val="en-US"/>
        </w:rPr>
        <w:t>(</w:t>
      </w:r>
      <w:hyperlink w:anchor="_ENREF_2" w:tooltip="Brocklebank, 2003 #5420" w:history="1">
        <w:r w:rsidR="008D364A" w:rsidRPr="00BA3959">
          <w:rPr>
            <w:noProof/>
            <w:lang w:val="en-US"/>
          </w:rPr>
          <w:t>Brocklebank &amp; Dickey 2003, p. 113</w:t>
        </w:r>
      </w:hyperlink>
      <w:r w:rsidR="00A2325E" w:rsidRPr="00BA3959">
        <w:rPr>
          <w:noProof/>
          <w:lang w:val="en-US"/>
        </w:rPr>
        <w:t>)</w:t>
      </w:r>
      <w:r>
        <w:fldChar w:fldCharType="end"/>
      </w:r>
      <w:r w:rsidR="00BA3959" w:rsidRPr="00BA3959">
        <w:rPr>
          <w:lang w:val="en-US"/>
        </w:rPr>
        <w:t xml:space="preserve"> wrote the AR(2)</w:t>
      </w:r>
      <w:r w:rsidR="00BA3959">
        <w:rPr>
          <w:lang w:val="en-US"/>
        </w:rPr>
        <w:t>model</w:t>
      </w:r>
      <w:r w:rsidR="00BA3959" w:rsidRPr="00BA3959">
        <w:rPr>
          <w:lang w:val="en-US"/>
        </w:rPr>
        <w:t xml:space="preserve"> in terms of</w:t>
      </w:r>
      <w:r w:rsidR="00BA3959">
        <w:rPr>
          <w:lang w:val="en-US"/>
        </w:rPr>
        <w:t xml:space="preserve"> differences and the lagged term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X</m:t>
            </m:r>
          </m:e>
          <m:sub>
            <m:r>
              <w:rPr>
                <w:rFonts w:ascii="Cambria Math"/>
                <w:lang w:val="en-US"/>
              </w:rPr>
              <m:t>t</m:t>
            </m:r>
            <m:r>
              <w:rPr>
                <w:rFonts w:ascii="Cambria Math"/>
                <w:lang w:val="en-US"/>
              </w:rPr>
              <m:t>-</m:t>
            </m:r>
            <m:r>
              <w:rPr>
                <w:rFonts w:ascii="Cambria Math"/>
                <w:lang w:val="en-US"/>
              </w:rPr>
              <m:t>1</m:t>
            </m:r>
          </m:sub>
        </m:sSub>
        <m:r>
          <w:rPr>
            <w:rFonts w:ascii="Cambria Math"/>
            <w:lang w:val="en-US"/>
          </w:rPr>
          <m:t>-</m:t>
        </m:r>
        <m:r>
          <w:rPr>
            <w:rFonts w:ascii="Cambria Math"/>
            <w:lang w:val="en-US"/>
          </w:rPr>
          <m:t>μ</m:t>
        </m:r>
      </m:oMath>
    </w:p>
    <w:p w14:paraId="1019C4E2" w14:textId="649E14FA" w:rsidR="00A2325E" w:rsidRDefault="00451B9C" w:rsidP="00451B9C">
      <w:pPr>
        <w:rPr>
          <w:position w:val="-30"/>
        </w:rPr>
      </w:pPr>
      <m:oMathPara>
        <m:oMath>
          <m:r>
            <w:rPr>
              <w:rFonts w:asci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μ)=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ϕ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μ)+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ϕ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μ)+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ε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</m:oMath>
      </m:oMathPara>
    </w:p>
    <w:p w14:paraId="47A2D4B6" w14:textId="528D961D" w:rsidR="00BA3959" w:rsidRDefault="008D364A" w:rsidP="00451B9C">
      <w:pPr>
        <w:rPr>
          <w:position w:val="-3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</m:t>
              </m:r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ϕ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ϕ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t</m:t>
                  </m:r>
                </m:sub>
              </m:sSub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μ</m:t>
              </m:r>
            </m:e>
          </m:d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ϕ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t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t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2</m:t>
                  </m:r>
                </m:sub>
              </m:sSub>
            </m:e>
          </m:d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ε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</m:oMath>
      </m:oMathPara>
    </w:p>
    <w:p w14:paraId="4CC73650" w14:textId="77777777" w:rsidR="00BA3959" w:rsidRDefault="00202E1C" w:rsidP="00730A18">
      <w:r>
        <w:t>My version.</w:t>
      </w:r>
    </w:p>
    <w:p w14:paraId="117B7FFE" w14:textId="08C2F25A" w:rsidR="00202E1C" w:rsidRDefault="008D364A" w:rsidP="00451B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t+1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ϕ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ϕ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ϕ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</m:sub>
          </m:sSub>
        </m:oMath>
      </m:oMathPara>
    </w:p>
    <w:p w14:paraId="49EA0073" w14:textId="443B73DA" w:rsidR="00202E1C" w:rsidRDefault="008D364A" w:rsidP="00451B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t+1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ϕ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ϕ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t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t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b>
              </m:sSub>
            </m:e>
          </m:d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ϕ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t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t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2</m:t>
                  </m:r>
                </m:sub>
              </m:sSub>
            </m:e>
          </m:d>
        </m:oMath>
      </m:oMathPara>
    </w:p>
    <w:p w14:paraId="31201910" w14:textId="085756BB" w:rsidR="00202E1C" w:rsidRDefault="008D364A" w:rsidP="00451B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t+1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ϕ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ϕ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ϕ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ϕ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ϕ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</m:sub>
          </m:sSub>
        </m:oMath>
      </m:oMathPara>
    </w:p>
    <w:p w14:paraId="376E5A1F" w14:textId="66A540F1" w:rsidR="00202E1C" w:rsidRDefault="008D364A" w:rsidP="00451B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t+1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ϕ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ϕ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ϕ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ϕ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ϕ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</m:sub>
          </m:sSub>
        </m:oMath>
      </m:oMathPara>
    </w:p>
    <w:p w14:paraId="1F8432E7" w14:textId="77777777" w:rsidR="00270FC4" w:rsidRDefault="00270FC4" w:rsidP="00730A18">
      <w:r>
        <w:t>Backshift</w:t>
      </w:r>
    </w:p>
    <w:p w14:paraId="2DA18104" w14:textId="0376C764" w:rsidR="00A2325E" w:rsidRDefault="008D364A" w:rsidP="00451B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ϕ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ϕ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ϕ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ϕ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ϕ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3</m:t>
              </m:r>
            </m:sub>
          </m:sSub>
        </m:oMath>
      </m:oMathPara>
    </w:p>
    <w:p w14:paraId="27DF39AA" w14:textId="69E17EE0" w:rsidR="00B82183" w:rsidRPr="001D7D3A" w:rsidRDefault="008D364A" w:rsidP="00451B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2+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3</m:t>
              </m:r>
            </m:sub>
          </m:sSub>
        </m:oMath>
      </m:oMathPara>
    </w:p>
    <w:p w14:paraId="39B405FA" w14:textId="77777777" w:rsidR="00B82183" w:rsidRDefault="00B82183" w:rsidP="00083D24">
      <w:pPr>
        <w:rPr>
          <w:lang w:val="en-US"/>
        </w:rPr>
      </w:pPr>
    </w:p>
    <w:p w14:paraId="4A560BC8" w14:textId="77319A5D" w:rsidR="00083D24" w:rsidRPr="00083D24" w:rsidRDefault="00FC6AF3" w:rsidP="00083D24">
      <w:pPr>
        <w:rPr>
          <w:lang w:val="en-US"/>
        </w:rPr>
      </w:pPr>
      <w:r>
        <w:rPr>
          <w:lang w:val="en-US"/>
        </w:rPr>
        <w:fldChar w:fldCharType="begin">
          <w:fldData xml:space="preserve">PEVuZE5vdGU+PENpdGU+PEF1dGhvcj5IYW5zZW48L0F1dGhvcj48WWVhcj4xOTk5PC9ZZWFyPjxS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</w:fldData>
        </w:fldChar>
      </w:r>
      <w:r w:rsidR="008D364A">
        <w:rPr>
          <w:lang w:val="en-US"/>
        </w:rPr>
        <w:instrText xml:space="preserve"> ADDIN EN.CITE </w:instrText>
      </w:r>
      <w:r w:rsidR="008D364A">
        <w:rPr>
          <w:lang w:val="en-US"/>
        </w:rPr>
        <w:fldChar w:fldCharType="begin">
          <w:fldData xml:space="preserve">PEVuZE5vdGU+PENpdGU+PEF1dGhvcj5IYW5zZW48L0F1dGhvcj48WWVhcj4xOTk5PC9ZZWFyPjxS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</w:fldData>
        </w:fldChar>
      </w:r>
      <w:r w:rsidR="008D364A">
        <w:rPr>
          <w:lang w:val="en-US"/>
        </w:rPr>
        <w:instrText xml:space="preserve"> ADDIN EN.CITE.DATA </w:instrText>
      </w:r>
      <w:r w:rsidR="008D364A">
        <w:rPr>
          <w:lang w:val="en-US"/>
        </w:rPr>
      </w:r>
      <w:r w:rsidR="008D364A">
        <w:rPr>
          <w:lang w:val="en-US"/>
        </w:rPr>
        <w:fldChar w:fldCharType="end"/>
      </w:r>
      <w:r>
        <w:rPr>
          <w:lang w:val="en-US"/>
        </w:rPr>
        <w:fldChar w:fldCharType="separate"/>
      </w:r>
      <w:r w:rsidR="008D364A">
        <w:rPr>
          <w:noProof/>
          <w:lang w:val="en-US"/>
        </w:rPr>
        <w:t>(</w:t>
      </w:r>
      <w:hyperlink w:anchor="_ENREF_6" w:tooltip="Hansen, 1999 #445" w:history="1">
        <w:r w:rsidR="008D364A">
          <w:rPr>
            <w:noProof/>
            <w:lang w:val="en-US"/>
          </w:rPr>
          <w:t>Hansen</w:t>
        </w:r>
        <w:r w:rsidR="008D364A" w:rsidRPr="008D364A">
          <w:rPr>
            <w:i/>
            <w:noProof/>
            <w:lang w:val="en-US"/>
          </w:rPr>
          <w:t xml:space="preserve"> et al.</w:t>
        </w:r>
        <w:r w:rsidR="008D364A">
          <w:rPr>
            <w:noProof/>
            <w:lang w:val="en-US"/>
          </w:rPr>
          <w:t xml:space="preserve"> 1999a</w:t>
        </w:r>
      </w:hyperlink>
      <w:r w:rsidR="008D364A">
        <w:rPr>
          <w:noProof/>
          <w:lang w:val="en-US"/>
        </w:rPr>
        <w:t xml:space="preserve">, </w:t>
      </w:r>
      <w:hyperlink w:anchor="_ENREF_7" w:tooltip="Hansen, 1999 #449" w:history="1">
        <w:r w:rsidR="008D364A">
          <w:rPr>
            <w:noProof/>
            <w:lang w:val="en-US"/>
          </w:rPr>
          <w:t>Hansen</w:t>
        </w:r>
        <w:r w:rsidR="008D364A" w:rsidRPr="008D364A">
          <w:rPr>
            <w:i/>
            <w:noProof/>
            <w:lang w:val="en-US"/>
          </w:rPr>
          <w:t xml:space="preserve"> et al.</w:t>
        </w:r>
        <w:r w:rsidR="008D364A">
          <w:rPr>
            <w:noProof/>
            <w:lang w:val="en-US"/>
          </w:rPr>
          <w:t xml:space="preserve"> 1999b</w:t>
        </w:r>
      </w:hyperlink>
      <w:r w:rsidR="008D364A">
        <w:rPr>
          <w:noProof/>
          <w:lang w:val="en-US"/>
        </w:rPr>
        <w:t>)</w:t>
      </w:r>
      <w:r>
        <w:rPr>
          <w:lang w:val="en-US"/>
        </w:rPr>
        <w:fldChar w:fldCharType="end"/>
      </w:r>
    </w:p>
    <w:p w14:paraId="620EC7D4" w14:textId="4579BCB7" w:rsidR="00730A18" w:rsidRPr="00083D24" w:rsidRDefault="008D364A" w:rsidP="00451B9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R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t+1</m:t>
              </m:r>
            </m:sub>
          </m:sSub>
          <m:r>
            <w:rPr>
              <w:rFonts w:asci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ϕ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ϕ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</m:t>
              </m:r>
            </m:sub>
          </m:sSub>
        </m:oMath>
      </m:oMathPara>
    </w:p>
    <w:p w14:paraId="6C14F77D" w14:textId="77777777" w:rsidR="00BD230D" w:rsidRDefault="005B1D2B" w:rsidP="005B1D2B">
      <w:pPr>
        <w:pStyle w:val="Rubrik2"/>
        <w:rPr>
          <w:lang w:val="en-US"/>
        </w:rPr>
      </w:pPr>
      <w:r>
        <w:rPr>
          <w:lang w:val="en-US"/>
        </w:rPr>
        <w:t>Programming notes</w:t>
      </w:r>
    </w:p>
    <w:p w14:paraId="7B6770B1" w14:textId="77777777" w:rsidR="005B1D2B" w:rsidRDefault="005B1D2B" w:rsidP="005B1D2B">
      <w:pPr>
        <w:rPr>
          <w:lang w:val="en-US"/>
        </w:rPr>
      </w:pPr>
      <w:r w:rsidRPr="00E377CC">
        <w:rPr>
          <w:rFonts w:ascii="Courier New" w:hAnsi="Courier New" w:cs="Courier New"/>
          <w:lang w:val="en-US"/>
        </w:rPr>
        <w:t>arima.sim</w:t>
      </w:r>
      <w:r>
        <w:rPr>
          <w:lang w:val="en-US"/>
        </w:rPr>
        <w:t xml:space="preserve"> uses a linear filter. The linear filter for an AR(2)-model is specified by</w:t>
      </w:r>
    </w:p>
    <w:p w14:paraId="4A5B20EC" w14:textId="77777777" w:rsidR="005B1D2B" w:rsidRPr="00E377CC" w:rsidRDefault="005B1D2B" w:rsidP="005B1D2B">
      <w:pPr>
        <w:rPr>
          <w:rFonts w:ascii="Courier New" w:hAnsi="Courier New" w:cs="Courier New"/>
          <w:lang w:val="en-US"/>
        </w:rPr>
      </w:pPr>
      <w:r w:rsidRPr="00E377CC">
        <w:rPr>
          <w:rFonts w:ascii="Courier New" w:hAnsi="Courier New" w:cs="Courier New"/>
          <w:lang w:val="en-US"/>
        </w:rPr>
        <w:t>filter(Z, c(1+a1, a2), method=”recursive”)</w:t>
      </w:r>
      <w:r w:rsidR="00E377CC">
        <w:rPr>
          <w:rFonts w:ascii="Courier New" w:hAnsi="Courier New" w:cs="Courier New"/>
          <w:lang w:val="en-US"/>
        </w:rPr>
        <w:t>+ mu</w:t>
      </w:r>
    </w:p>
    <w:p w14:paraId="250AE9DC" w14:textId="70806F44" w:rsidR="005B1D2B" w:rsidRDefault="005B1D2B" w:rsidP="00451B9C">
      <w:pPr>
        <w:rPr>
          <w:lang w:val="en-US"/>
        </w:rPr>
      </w:pPr>
      <w:r>
        <w:rPr>
          <w:lang w:val="en-US"/>
        </w:rPr>
        <w:t>where Z is a vector with innovations</w:t>
      </w:r>
      <w:r w:rsidR="00E377CC">
        <w:rPr>
          <w:lang w:val="en-US"/>
        </w:rPr>
        <w:t>, generated as random white noise drawn from a specified distribution, usually a normal distribution so that</w:t>
      </w:r>
      <m:oMath>
        <m:r>
          <w:rPr>
            <w:rFonts w:ascii="Cambria Math" w:hAnsi="Cambria Math"/>
            <w:lang w:val="en-US"/>
          </w:rPr>
          <m:t>Z∼N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0,σ</m:t>
            </m:r>
          </m:e>
        </m:d>
      </m:oMath>
      <w:r w:rsidR="00E377CC">
        <w:rPr>
          <w:lang w:val="en-US"/>
        </w:rPr>
        <w:t xml:space="preserve">. </w:t>
      </w:r>
      <m:oMath>
        <m:r>
          <w:rPr>
            <w:rFonts w:ascii="Cambria Math"/>
            <w:lang w:val="en-US"/>
          </w:rPr>
          <m:t>μ</m:t>
        </m:r>
      </m:oMath>
      <w:r w:rsidR="00E377CC">
        <w:rPr>
          <w:lang w:val="en-US"/>
        </w:rPr>
        <w:t>is the mean of the series.</w:t>
      </w:r>
    </w:p>
    <w:p w14:paraId="2EBA5485" w14:textId="77777777" w:rsidR="005B1D2B" w:rsidRDefault="005B1D2B" w:rsidP="005B1D2B">
      <w:pPr>
        <w:rPr>
          <w:lang w:val="en-US"/>
        </w:rPr>
      </w:pPr>
      <w:r>
        <w:rPr>
          <w:lang w:val="en-US"/>
        </w:rPr>
        <w:t>This is equal to a recursive for-loop of the form</w:t>
      </w:r>
    </w:p>
    <w:p w14:paraId="3D49439D" w14:textId="461EE8A6" w:rsidR="005B1D2B" w:rsidRPr="005B1D2B" w:rsidRDefault="008D364A" w:rsidP="00451B9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t=1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Z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+μ</m:t>
          </m:r>
          <m:r>
            <m:rPr>
              <m:sty m:val="p"/>
            </m:rPr>
            <w:rPr>
              <w:rFonts w:asci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t=2</m:t>
              </m:r>
            </m:sub>
          </m:sSub>
          <m:r>
            <w:rPr>
              <w:rFonts w:ascii="Cambria Math"/>
              <w:lang w:val="en-US"/>
            </w:rPr>
            <m:t>=μ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t=1</m:t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Z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t=3,...,n</m:t>
              </m:r>
            </m:sub>
          </m:sSub>
          <m:r>
            <w:rPr>
              <w:rFonts w:ascii="Cambria Math"/>
              <w:lang w:val="en-US"/>
            </w:rPr>
            <m:t>=μ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2</m:t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Z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</m:oMath>
      </m:oMathPara>
    </w:p>
    <w:p w14:paraId="3EB3BAF2" w14:textId="77777777" w:rsidR="00BD230D" w:rsidRPr="00083D24" w:rsidRDefault="00BD230D">
      <w:pPr>
        <w:rPr>
          <w:lang w:val="en-US"/>
        </w:rPr>
      </w:pPr>
    </w:p>
    <w:p w14:paraId="3A480A71" w14:textId="77777777" w:rsidR="008D364A" w:rsidRPr="008D364A" w:rsidRDefault="00FC6AF3" w:rsidP="008D364A">
      <w:pPr>
        <w:pStyle w:val="EndNoteBibliography"/>
        <w:spacing w:after="0"/>
        <w:ind w:left="720" w:hanging="720"/>
      </w:pPr>
      <w:r>
        <w:fldChar w:fldCharType="begin"/>
      </w:r>
      <w:r w:rsidR="00BD230D" w:rsidRPr="00A2325E">
        <w:instrText xml:space="preserve"> ADDIN EN.REFLIST </w:instrText>
      </w:r>
      <w:r>
        <w:fldChar w:fldCharType="separate"/>
      </w:r>
      <w:bookmarkStart w:id="1375" w:name="_ENREF_1"/>
      <w:r w:rsidR="008D364A" w:rsidRPr="008D364A">
        <w:t xml:space="preserve">Bjørnstad, O. N., Falck, W. &amp; Stenseth, N. C. 1995: A geographic gradient in small rodent density fluctuations: a statistical modelling approach. - - - </w:t>
      </w:r>
      <w:r w:rsidR="008D364A" w:rsidRPr="008D364A">
        <w:rPr>
          <w:i/>
        </w:rPr>
        <w:t>Proceedings of the Royal Society B: Biological Sciences</w:t>
      </w:r>
      <w:r w:rsidR="008D364A" w:rsidRPr="008D364A">
        <w:t xml:space="preserve"> 262: 127-133.</w:t>
      </w:r>
      <w:bookmarkEnd w:id="1375"/>
    </w:p>
    <w:p w14:paraId="3504BEE8" w14:textId="77777777" w:rsidR="008D364A" w:rsidRPr="008D364A" w:rsidRDefault="008D364A" w:rsidP="008D364A">
      <w:pPr>
        <w:pStyle w:val="EndNoteBibliography"/>
        <w:spacing w:after="0"/>
        <w:ind w:left="720" w:hanging="720"/>
      </w:pPr>
      <w:bookmarkStart w:id="1376" w:name="_ENREF_2"/>
      <w:r w:rsidRPr="008D364A">
        <w:t xml:space="preserve">Brocklebank, J. C. &amp; Dickey, D. A. 2003: </w:t>
      </w:r>
      <w:r w:rsidRPr="008D364A">
        <w:rPr>
          <w:i/>
        </w:rPr>
        <w:t>SAS for Forecasting Time Series</w:t>
      </w:r>
      <w:r w:rsidRPr="008D364A">
        <w:t>. 2nd. - - - SAS Institute Inc, Cary, NC.</w:t>
      </w:r>
      <w:bookmarkEnd w:id="1376"/>
    </w:p>
    <w:p w14:paraId="707AA34D" w14:textId="77777777" w:rsidR="008D364A" w:rsidRPr="008D364A" w:rsidRDefault="008D364A" w:rsidP="008D364A">
      <w:pPr>
        <w:pStyle w:val="EndNoteBibliography"/>
        <w:spacing w:after="0"/>
        <w:ind w:left="720" w:hanging="720"/>
      </w:pPr>
      <w:bookmarkStart w:id="1377" w:name="_ENREF_3"/>
      <w:r w:rsidRPr="008D364A">
        <w:t xml:space="preserve">Edelstein-Keshet, L. 2005: </w:t>
      </w:r>
      <w:r w:rsidRPr="008D364A">
        <w:rPr>
          <w:i/>
        </w:rPr>
        <w:t>Mathematical Models in Biology</w:t>
      </w:r>
      <w:r w:rsidRPr="008D364A">
        <w:t>. - - - Society for Industrial and Applied Mathematics, Philadelphia.</w:t>
      </w:r>
      <w:bookmarkEnd w:id="1377"/>
    </w:p>
    <w:p w14:paraId="723067C6" w14:textId="77777777" w:rsidR="008D364A" w:rsidRPr="008D364A" w:rsidRDefault="008D364A" w:rsidP="008D364A">
      <w:pPr>
        <w:pStyle w:val="EndNoteBibliography"/>
        <w:spacing w:after="0"/>
        <w:ind w:left="720" w:hanging="720"/>
      </w:pPr>
      <w:bookmarkStart w:id="1378" w:name="_ENREF_4"/>
      <w:r w:rsidRPr="008D364A">
        <w:t xml:space="preserve">Framstad, E., Stenseth, N. C., Bjørnstad, O. N. &amp; Falck, W. 1997: Limit cycles in Norwegian lemmings: tensions between phase-dependence and density-dependence. - - - </w:t>
      </w:r>
      <w:r w:rsidRPr="008D364A">
        <w:rPr>
          <w:i/>
        </w:rPr>
        <w:t>Proceedings of the Royal Society B: Biological Sciences</w:t>
      </w:r>
      <w:r w:rsidRPr="008D364A">
        <w:t xml:space="preserve"> 264: 31-38.</w:t>
      </w:r>
      <w:bookmarkEnd w:id="1378"/>
    </w:p>
    <w:p w14:paraId="000EEF49" w14:textId="77777777" w:rsidR="008D364A" w:rsidRPr="008D364A" w:rsidRDefault="008D364A" w:rsidP="008D364A">
      <w:pPr>
        <w:pStyle w:val="EndNoteBibliography"/>
        <w:spacing w:after="0"/>
        <w:ind w:left="720" w:hanging="720"/>
      </w:pPr>
      <w:bookmarkStart w:id="1379" w:name="_ENREF_5"/>
      <w:r w:rsidRPr="008D364A">
        <w:t xml:space="preserve">Hamilton, J. D. 1994: </w:t>
      </w:r>
      <w:r w:rsidRPr="008D364A">
        <w:rPr>
          <w:i/>
        </w:rPr>
        <w:t>Time Series Analysis</w:t>
      </w:r>
      <w:r w:rsidRPr="008D364A">
        <w:t>. - - - Princeton University Press, Princeton, NJ.</w:t>
      </w:r>
      <w:bookmarkEnd w:id="1379"/>
    </w:p>
    <w:p w14:paraId="5A165011" w14:textId="77777777" w:rsidR="008D364A" w:rsidRPr="008D364A" w:rsidRDefault="008D364A" w:rsidP="008D364A">
      <w:pPr>
        <w:pStyle w:val="EndNoteBibliography"/>
        <w:spacing w:after="0"/>
        <w:ind w:left="720" w:hanging="720"/>
      </w:pPr>
      <w:bookmarkStart w:id="1380" w:name="_ENREF_6"/>
      <w:r w:rsidRPr="008D364A">
        <w:t xml:space="preserve">Hansen, T. F., Stenseth, N. C. &amp; Henttonen, H. 1999a: Multiannual vole cycles and population regulation during long winters: an analysis of seasonal density dependence. - - - </w:t>
      </w:r>
      <w:r w:rsidRPr="008D364A">
        <w:rPr>
          <w:i/>
        </w:rPr>
        <w:t>American Naturalist</w:t>
      </w:r>
      <w:r w:rsidRPr="008D364A">
        <w:t xml:space="preserve"> 154: 129-139.</w:t>
      </w:r>
      <w:bookmarkEnd w:id="1380"/>
    </w:p>
    <w:p w14:paraId="509B5BE4" w14:textId="77777777" w:rsidR="008D364A" w:rsidRPr="008D364A" w:rsidRDefault="008D364A" w:rsidP="008D364A">
      <w:pPr>
        <w:pStyle w:val="EndNoteBibliography"/>
        <w:spacing w:after="0"/>
        <w:ind w:left="720" w:hanging="720"/>
      </w:pPr>
      <w:bookmarkStart w:id="1381" w:name="_ENREF_7"/>
      <w:r w:rsidRPr="008D364A">
        <w:t xml:space="preserve">Hansen, T. F., Stenseth, N. C., Henttonen, H. &amp; Tast, J. 1999b: Interspecific and intraspecific competition as causes of direct and delayed density dependence in a fluctuating vole population. - - - </w:t>
      </w:r>
      <w:r w:rsidRPr="008D364A">
        <w:rPr>
          <w:i/>
        </w:rPr>
        <w:t>Proceedings of the National Academy of Sciences of the United States of America</w:t>
      </w:r>
      <w:r w:rsidRPr="008D364A">
        <w:t xml:space="preserve"> 96: 986-991.</w:t>
      </w:r>
      <w:bookmarkEnd w:id="1381"/>
    </w:p>
    <w:p w14:paraId="56446112" w14:textId="77777777" w:rsidR="008D364A" w:rsidRPr="008D364A" w:rsidRDefault="008D364A" w:rsidP="008D364A">
      <w:pPr>
        <w:pStyle w:val="EndNoteBibliography"/>
        <w:spacing w:after="0"/>
        <w:ind w:left="720" w:hanging="720"/>
      </w:pPr>
      <w:bookmarkStart w:id="1382" w:name="_ENREF_8"/>
      <w:r w:rsidRPr="008D364A">
        <w:t xml:space="preserve">Kaitala, V., Ranta, E. &amp; Lindström, J. 1996a: External perturbations and cyclic dynamics in stable populations. - - - </w:t>
      </w:r>
      <w:r w:rsidRPr="008D364A">
        <w:rPr>
          <w:i/>
        </w:rPr>
        <w:t>Annales Zoologici Fennici</w:t>
      </w:r>
      <w:r w:rsidRPr="008D364A">
        <w:t xml:space="preserve"> 33: 275-282.</w:t>
      </w:r>
      <w:bookmarkEnd w:id="1382"/>
    </w:p>
    <w:p w14:paraId="74762677" w14:textId="77777777" w:rsidR="008D364A" w:rsidRPr="008D364A" w:rsidRDefault="008D364A" w:rsidP="008D364A">
      <w:pPr>
        <w:pStyle w:val="EndNoteBibliography"/>
        <w:spacing w:after="0"/>
        <w:ind w:left="720" w:hanging="720"/>
      </w:pPr>
      <w:bookmarkStart w:id="1383" w:name="_ENREF_9"/>
      <w:r w:rsidRPr="008D364A">
        <w:t xml:space="preserve">Kaitala, V., Ranta, E. &amp; Lindström, J. 1996b: Cyclic population dynamics and random perturbations. - - - </w:t>
      </w:r>
      <w:r w:rsidRPr="008D364A">
        <w:rPr>
          <w:i/>
        </w:rPr>
        <w:t>Journal of Animal Ecology</w:t>
      </w:r>
      <w:r w:rsidRPr="008D364A">
        <w:t xml:space="preserve"> 65: 249-251.</w:t>
      </w:r>
      <w:bookmarkEnd w:id="1383"/>
    </w:p>
    <w:p w14:paraId="0DF188CD" w14:textId="77777777" w:rsidR="008D364A" w:rsidRPr="008D364A" w:rsidRDefault="008D364A" w:rsidP="008D364A">
      <w:pPr>
        <w:pStyle w:val="EndNoteBibliography"/>
        <w:spacing w:after="0"/>
        <w:ind w:left="720" w:hanging="720"/>
      </w:pPr>
      <w:bookmarkStart w:id="1384" w:name="_ENREF_10"/>
      <w:r w:rsidRPr="008D364A">
        <w:t xml:space="preserve">Lindström, J., Kokko, H., Ranta, E. &amp; Lindén, H. 1999: Density dependence and the response surface methodology. - - - </w:t>
      </w:r>
      <w:r w:rsidRPr="008D364A">
        <w:rPr>
          <w:i/>
        </w:rPr>
        <w:t>Oikos</w:t>
      </w:r>
      <w:r w:rsidRPr="008D364A">
        <w:t xml:space="preserve"> 85: 40-52.</w:t>
      </w:r>
      <w:bookmarkEnd w:id="1384"/>
    </w:p>
    <w:p w14:paraId="41FE1C7C" w14:textId="77777777" w:rsidR="008D364A" w:rsidRPr="008D364A" w:rsidRDefault="008D364A" w:rsidP="008D364A">
      <w:pPr>
        <w:pStyle w:val="EndNoteBibliography"/>
        <w:spacing w:after="0"/>
        <w:ind w:left="720" w:hanging="720"/>
      </w:pPr>
      <w:bookmarkStart w:id="1385" w:name="_ENREF_11"/>
      <w:r w:rsidRPr="008D364A">
        <w:t xml:space="preserve">Ludwig, G. E., Alatalo, R. V., Helle, P., Lindén, H., Lindström, J. &amp; Siitari, H. 2006: Short- and long-term population dynamical consequences of asymmetric climate change in black grouse. - - - </w:t>
      </w:r>
      <w:r w:rsidRPr="008D364A">
        <w:rPr>
          <w:i/>
        </w:rPr>
        <w:t>Proceedings of the Royal Society B: Biological Sciences</w:t>
      </w:r>
      <w:r w:rsidRPr="008D364A">
        <w:t xml:space="preserve"> 273: 2009-2016.</w:t>
      </w:r>
      <w:bookmarkEnd w:id="1385"/>
    </w:p>
    <w:p w14:paraId="7EA3951B" w14:textId="77777777" w:rsidR="008D364A" w:rsidRPr="008D364A" w:rsidRDefault="008D364A" w:rsidP="008D364A">
      <w:pPr>
        <w:pStyle w:val="EndNoteBibliography"/>
        <w:spacing w:after="0"/>
        <w:ind w:left="720" w:hanging="720"/>
      </w:pPr>
      <w:bookmarkStart w:id="1386" w:name="_ENREF_12"/>
      <w:r w:rsidRPr="008D364A">
        <w:t xml:space="preserve">Ranta, E., Lundberg, P. &amp; Kaitala, V. 2006: </w:t>
      </w:r>
      <w:r w:rsidRPr="008D364A">
        <w:rPr>
          <w:i/>
        </w:rPr>
        <w:t>Ecology of Populations</w:t>
      </w:r>
      <w:r w:rsidRPr="008D364A">
        <w:t>. - - - Cambridge University Press, Cambridge.</w:t>
      </w:r>
      <w:bookmarkEnd w:id="1386"/>
    </w:p>
    <w:p w14:paraId="58210AB2" w14:textId="77777777" w:rsidR="008D364A" w:rsidRPr="008D364A" w:rsidRDefault="008D364A" w:rsidP="008D364A">
      <w:pPr>
        <w:pStyle w:val="EndNoteBibliography"/>
        <w:ind w:left="720" w:hanging="720"/>
      </w:pPr>
      <w:bookmarkStart w:id="1387" w:name="_ENREF_13"/>
      <w:r w:rsidRPr="008D364A">
        <w:t xml:space="preserve">Royama, T. 1992: </w:t>
      </w:r>
      <w:r w:rsidRPr="008D364A">
        <w:rPr>
          <w:i/>
        </w:rPr>
        <w:t>Analytical Population Dynamics</w:t>
      </w:r>
      <w:r w:rsidRPr="008D364A">
        <w:t>. - - - Chapman &amp; Hall, London.</w:t>
      </w:r>
      <w:bookmarkEnd w:id="1387"/>
    </w:p>
    <w:p w14:paraId="2DB816B3" w14:textId="649C3819" w:rsidR="007A677C" w:rsidRPr="007A677C" w:rsidRDefault="00FC6AF3">
      <w:pPr>
        <w:rPr>
          <w:lang w:val="en-US"/>
        </w:rPr>
      </w:pPr>
      <w:r>
        <w:rPr>
          <w:lang w:val="en-US"/>
        </w:rPr>
        <w:fldChar w:fldCharType="end"/>
      </w:r>
    </w:p>
    <w:sectPr w:rsidR="007A677C" w:rsidRPr="007A677C" w:rsidSect="00F213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eter Hellström">
    <w15:presenceInfo w15:providerId="Windows Live" w15:userId="084853623d009d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nn Zool Fenn My Edits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we9t9aefa25deceztf0pprsz90pr95wp0r0t&quot;&gt;References&lt;record-ids&gt;&lt;item&gt;445&lt;/item&gt;&lt;item&gt;449&lt;/item&gt;&lt;item&gt;942&lt;/item&gt;&lt;item&gt;943&lt;/item&gt;&lt;item&gt;1888&lt;/item&gt;&lt;item&gt;2054&lt;/item&gt;&lt;item&gt;2760&lt;/item&gt;&lt;item&gt;2961&lt;/item&gt;&lt;item&gt;2967&lt;/item&gt;&lt;item&gt;2979&lt;/item&gt;&lt;item&gt;5151&lt;/item&gt;&lt;item&gt;5178&lt;/item&gt;&lt;item&gt;5420&lt;/item&gt;&lt;/record-ids&gt;&lt;/item&gt;&lt;/Libraries&gt;"/>
  </w:docVars>
  <w:rsids>
    <w:rsidRoot w:val="007A677C"/>
    <w:rsid w:val="0000412F"/>
    <w:rsid w:val="00004330"/>
    <w:rsid w:val="00004372"/>
    <w:rsid w:val="00004683"/>
    <w:rsid w:val="00004B8E"/>
    <w:rsid w:val="000051A8"/>
    <w:rsid w:val="000079E1"/>
    <w:rsid w:val="000103A4"/>
    <w:rsid w:val="0001094A"/>
    <w:rsid w:val="00011438"/>
    <w:rsid w:val="00012AA4"/>
    <w:rsid w:val="000141C6"/>
    <w:rsid w:val="00016B45"/>
    <w:rsid w:val="00024193"/>
    <w:rsid w:val="00027AA3"/>
    <w:rsid w:val="00027E02"/>
    <w:rsid w:val="0003203F"/>
    <w:rsid w:val="00035881"/>
    <w:rsid w:val="000377B0"/>
    <w:rsid w:val="00040D64"/>
    <w:rsid w:val="00046A1B"/>
    <w:rsid w:val="00046CDF"/>
    <w:rsid w:val="000532C6"/>
    <w:rsid w:val="00053F9C"/>
    <w:rsid w:val="000545D6"/>
    <w:rsid w:val="00054879"/>
    <w:rsid w:val="00055137"/>
    <w:rsid w:val="000560B8"/>
    <w:rsid w:val="00057E39"/>
    <w:rsid w:val="00061E17"/>
    <w:rsid w:val="00063FDD"/>
    <w:rsid w:val="000708E1"/>
    <w:rsid w:val="00070B86"/>
    <w:rsid w:val="00071C30"/>
    <w:rsid w:val="00072A1A"/>
    <w:rsid w:val="00073048"/>
    <w:rsid w:val="00074B55"/>
    <w:rsid w:val="000804BC"/>
    <w:rsid w:val="00081AFF"/>
    <w:rsid w:val="00083D24"/>
    <w:rsid w:val="000852A5"/>
    <w:rsid w:val="00086004"/>
    <w:rsid w:val="00087AA7"/>
    <w:rsid w:val="000947E4"/>
    <w:rsid w:val="000950FB"/>
    <w:rsid w:val="0009670B"/>
    <w:rsid w:val="00096E08"/>
    <w:rsid w:val="00096FBD"/>
    <w:rsid w:val="000A26F1"/>
    <w:rsid w:val="000A5356"/>
    <w:rsid w:val="000A57C6"/>
    <w:rsid w:val="000A6AC3"/>
    <w:rsid w:val="000B0470"/>
    <w:rsid w:val="000B0481"/>
    <w:rsid w:val="000B06FA"/>
    <w:rsid w:val="000B200B"/>
    <w:rsid w:val="000B31B3"/>
    <w:rsid w:val="000B320C"/>
    <w:rsid w:val="000B6645"/>
    <w:rsid w:val="000C0B5D"/>
    <w:rsid w:val="000C1689"/>
    <w:rsid w:val="000C3251"/>
    <w:rsid w:val="000C3388"/>
    <w:rsid w:val="000C5A41"/>
    <w:rsid w:val="000D082D"/>
    <w:rsid w:val="000D14C6"/>
    <w:rsid w:val="000D1AE3"/>
    <w:rsid w:val="000D5CA0"/>
    <w:rsid w:val="000D7EF7"/>
    <w:rsid w:val="000E4334"/>
    <w:rsid w:val="000E7839"/>
    <w:rsid w:val="000E78C0"/>
    <w:rsid w:val="000E7BA8"/>
    <w:rsid w:val="000F01F2"/>
    <w:rsid w:val="000F0A8A"/>
    <w:rsid w:val="000F6DBB"/>
    <w:rsid w:val="0010295C"/>
    <w:rsid w:val="00103DDA"/>
    <w:rsid w:val="00104433"/>
    <w:rsid w:val="00104608"/>
    <w:rsid w:val="00107B9C"/>
    <w:rsid w:val="00112B73"/>
    <w:rsid w:val="00122317"/>
    <w:rsid w:val="001239EE"/>
    <w:rsid w:val="00123FF0"/>
    <w:rsid w:val="0012472B"/>
    <w:rsid w:val="00127B9F"/>
    <w:rsid w:val="00134D11"/>
    <w:rsid w:val="00141BEC"/>
    <w:rsid w:val="00146DA2"/>
    <w:rsid w:val="00151DDB"/>
    <w:rsid w:val="00151F72"/>
    <w:rsid w:val="00155491"/>
    <w:rsid w:val="001556B2"/>
    <w:rsid w:val="00156743"/>
    <w:rsid w:val="0015682B"/>
    <w:rsid w:val="00156AFB"/>
    <w:rsid w:val="00161BDE"/>
    <w:rsid w:val="00162263"/>
    <w:rsid w:val="00165652"/>
    <w:rsid w:val="00166BE0"/>
    <w:rsid w:val="00172BFE"/>
    <w:rsid w:val="001733B2"/>
    <w:rsid w:val="00175DA8"/>
    <w:rsid w:val="00176EE8"/>
    <w:rsid w:val="00177580"/>
    <w:rsid w:val="001804CC"/>
    <w:rsid w:val="00181943"/>
    <w:rsid w:val="001841DA"/>
    <w:rsid w:val="00185C60"/>
    <w:rsid w:val="001917AE"/>
    <w:rsid w:val="00191DAB"/>
    <w:rsid w:val="00193539"/>
    <w:rsid w:val="00196661"/>
    <w:rsid w:val="001A0A7A"/>
    <w:rsid w:val="001A230C"/>
    <w:rsid w:val="001A261B"/>
    <w:rsid w:val="001A31D0"/>
    <w:rsid w:val="001A3E87"/>
    <w:rsid w:val="001A48E8"/>
    <w:rsid w:val="001A6583"/>
    <w:rsid w:val="001A70C3"/>
    <w:rsid w:val="001B18B8"/>
    <w:rsid w:val="001B23B1"/>
    <w:rsid w:val="001B3768"/>
    <w:rsid w:val="001B7EB5"/>
    <w:rsid w:val="001B7F9E"/>
    <w:rsid w:val="001C1330"/>
    <w:rsid w:val="001C1934"/>
    <w:rsid w:val="001C695E"/>
    <w:rsid w:val="001C696C"/>
    <w:rsid w:val="001D0DE9"/>
    <w:rsid w:val="001D10D1"/>
    <w:rsid w:val="001D67BF"/>
    <w:rsid w:val="001D7D3A"/>
    <w:rsid w:val="001E0AF5"/>
    <w:rsid w:val="001E2760"/>
    <w:rsid w:val="001E2927"/>
    <w:rsid w:val="001E2E6A"/>
    <w:rsid w:val="001E5E4F"/>
    <w:rsid w:val="001E6DC6"/>
    <w:rsid w:val="001E7064"/>
    <w:rsid w:val="001F0239"/>
    <w:rsid w:val="001F1323"/>
    <w:rsid w:val="001F3AB8"/>
    <w:rsid w:val="001F3AE1"/>
    <w:rsid w:val="001F411C"/>
    <w:rsid w:val="001F4B7C"/>
    <w:rsid w:val="001F75C1"/>
    <w:rsid w:val="00202E1C"/>
    <w:rsid w:val="0020352F"/>
    <w:rsid w:val="002059AD"/>
    <w:rsid w:val="00210137"/>
    <w:rsid w:val="00211089"/>
    <w:rsid w:val="00212B0F"/>
    <w:rsid w:val="0021370C"/>
    <w:rsid w:val="00214A0E"/>
    <w:rsid w:val="00214E2C"/>
    <w:rsid w:val="002153F6"/>
    <w:rsid w:val="002165B8"/>
    <w:rsid w:val="00216EDF"/>
    <w:rsid w:val="00223576"/>
    <w:rsid w:val="00223687"/>
    <w:rsid w:val="00223FDE"/>
    <w:rsid w:val="00224ACF"/>
    <w:rsid w:val="00226472"/>
    <w:rsid w:val="002279DF"/>
    <w:rsid w:val="00227E0E"/>
    <w:rsid w:val="0023241A"/>
    <w:rsid w:val="00232C04"/>
    <w:rsid w:val="00233254"/>
    <w:rsid w:val="00233EB9"/>
    <w:rsid w:val="0023444E"/>
    <w:rsid w:val="00236BF4"/>
    <w:rsid w:val="00237034"/>
    <w:rsid w:val="00243A7B"/>
    <w:rsid w:val="002501E8"/>
    <w:rsid w:val="0025141E"/>
    <w:rsid w:val="002523A2"/>
    <w:rsid w:val="002558F3"/>
    <w:rsid w:val="00256532"/>
    <w:rsid w:val="002575F7"/>
    <w:rsid w:val="0026089A"/>
    <w:rsid w:val="00260DB3"/>
    <w:rsid w:val="002624C5"/>
    <w:rsid w:val="0026274A"/>
    <w:rsid w:val="0026558A"/>
    <w:rsid w:val="00270FC4"/>
    <w:rsid w:val="00271623"/>
    <w:rsid w:val="00271A14"/>
    <w:rsid w:val="00277229"/>
    <w:rsid w:val="00280471"/>
    <w:rsid w:val="00280B23"/>
    <w:rsid w:val="00283603"/>
    <w:rsid w:val="002836DE"/>
    <w:rsid w:val="00283FBF"/>
    <w:rsid w:val="00290112"/>
    <w:rsid w:val="00290FBD"/>
    <w:rsid w:val="00291251"/>
    <w:rsid w:val="00291988"/>
    <w:rsid w:val="0029460B"/>
    <w:rsid w:val="00296065"/>
    <w:rsid w:val="002A197F"/>
    <w:rsid w:val="002A5203"/>
    <w:rsid w:val="002A6616"/>
    <w:rsid w:val="002B188C"/>
    <w:rsid w:val="002B2ECE"/>
    <w:rsid w:val="002B3435"/>
    <w:rsid w:val="002B4565"/>
    <w:rsid w:val="002C0DE8"/>
    <w:rsid w:val="002C3C5E"/>
    <w:rsid w:val="002D207E"/>
    <w:rsid w:val="002D20F0"/>
    <w:rsid w:val="002D25B5"/>
    <w:rsid w:val="002D34CC"/>
    <w:rsid w:val="002D518A"/>
    <w:rsid w:val="002E33C6"/>
    <w:rsid w:val="002E34D6"/>
    <w:rsid w:val="002E5CD3"/>
    <w:rsid w:val="002F417A"/>
    <w:rsid w:val="002F62B9"/>
    <w:rsid w:val="002F7565"/>
    <w:rsid w:val="00300C3E"/>
    <w:rsid w:val="00301FC5"/>
    <w:rsid w:val="00304C9C"/>
    <w:rsid w:val="003051B1"/>
    <w:rsid w:val="00314660"/>
    <w:rsid w:val="00315CB8"/>
    <w:rsid w:val="003160DE"/>
    <w:rsid w:val="00316AF4"/>
    <w:rsid w:val="00317BF3"/>
    <w:rsid w:val="00321637"/>
    <w:rsid w:val="00321723"/>
    <w:rsid w:val="0032270D"/>
    <w:rsid w:val="003266FF"/>
    <w:rsid w:val="0033043B"/>
    <w:rsid w:val="00330BA6"/>
    <w:rsid w:val="00331089"/>
    <w:rsid w:val="00332256"/>
    <w:rsid w:val="0033453E"/>
    <w:rsid w:val="00336F16"/>
    <w:rsid w:val="00340CA9"/>
    <w:rsid w:val="00343C8D"/>
    <w:rsid w:val="00344074"/>
    <w:rsid w:val="00345642"/>
    <w:rsid w:val="00346DC9"/>
    <w:rsid w:val="003475EB"/>
    <w:rsid w:val="00352A3C"/>
    <w:rsid w:val="0035463F"/>
    <w:rsid w:val="003553D7"/>
    <w:rsid w:val="00362AE5"/>
    <w:rsid w:val="0036375F"/>
    <w:rsid w:val="003645B7"/>
    <w:rsid w:val="00364E32"/>
    <w:rsid w:val="00366B32"/>
    <w:rsid w:val="00377C80"/>
    <w:rsid w:val="003815D4"/>
    <w:rsid w:val="00383011"/>
    <w:rsid w:val="00384813"/>
    <w:rsid w:val="00386432"/>
    <w:rsid w:val="00387283"/>
    <w:rsid w:val="00390586"/>
    <w:rsid w:val="003942F5"/>
    <w:rsid w:val="003A0CB8"/>
    <w:rsid w:val="003A296A"/>
    <w:rsid w:val="003A3D4C"/>
    <w:rsid w:val="003B2820"/>
    <w:rsid w:val="003B34DB"/>
    <w:rsid w:val="003B6AB2"/>
    <w:rsid w:val="003C13CB"/>
    <w:rsid w:val="003C405C"/>
    <w:rsid w:val="003C42DB"/>
    <w:rsid w:val="003C5E94"/>
    <w:rsid w:val="003C6AC8"/>
    <w:rsid w:val="003C7ABA"/>
    <w:rsid w:val="003D1C7B"/>
    <w:rsid w:val="003D374F"/>
    <w:rsid w:val="003D40AD"/>
    <w:rsid w:val="003D5800"/>
    <w:rsid w:val="003E15A0"/>
    <w:rsid w:val="003E2C81"/>
    <w:rsid w:val="003E2E1F"/>
    <w:rsid w:val="003E496F"/>
    <w:rsid w:val="003E524E"/>
    <w:rsid w:val="003E5D5C"/>
    <w:rsid w:val="003E65EB"/>
    <w:rsid w:val="003F4C92"/>
    <w:rsid w:val="003F72BC"/>
    <w:rsid w:val="003F72F4"/>
    <w:rsid w:val="004000CE"/>
    <w:rsid w:val="0040150C"/>
    <w:rsid w:val="004030FC"/>
    <w:rsid w:val="00403416"/>
    <w:rsid w:val="004103A4"/>
    <w:rsid w:val="00414305"/>
    <w:rsid w:val="00414760"/>
    <w:rsid w:val="00415278"/>
    <w:rsid w:val="00416322"/>
    <w:rsid w:val="00421235"/>
    <w:rsid w:val="00421954"/>
    <w:rsid w:val="00421AD0"/>
    <w:rsid w:val="004239A7"/>
    <w:rsid w:val="0042524D"/>
    <w:rsid w:val="00425D21"/>
    <w:rsid w:val="00427F28"/>
    <w:rsid w:val="00431571"/>
    <w:rsid w:val="00433E99"/>
    <w:rsid w:val="00437AEC"/>
    <w:rsid w:val="00440C5B"/>
    <w:rsid w:val="00441684"/>
    <w:rsid w:val="00443167"/>
    <w:rsid w:val="0044320F"/>
    <w:rsid w:val="00443422"/>
    <w:rsid w:val="004455EB"/>
    <w:rsid w:val="00446335"/>
    <w:rsid w:val="00446DE8"/>
    <w:rsid w:val="00446F32"/>
    <w:rsid w:val="00450C50"/>
    <w:rsid w:val="0045181C"/>
    <w:rsid w:val="00451B9C"/>
    <w:rsid w:val="0045239F"/>
    <w:rsid w:val="00452426"/>
    <w:rsid w:val="004538CA"/>
    <w:rsid w:val="00454507"/>
    <w:rsid w:val="004603CF"/>
    <w:rsid w:val="00460C52"/>
    <w:rsid w:val="004613A1"/>
    <w:rsid w:val="004656D3"/>
    <w:rsid w:val="0047545A"/>
    <w:rsid w:val="00476094"/>
    <w:rsid w:val="0047696A"/>
    <w:rsid w:val="0048691D"/>
    <w:rsid w:val="004905FA"/>
    <w:rsid w:val="00490EDF"/>
    <w:rsid w:val="0049190E"/>
    <w:rsid w:val="00493B78"/>
    <w:rsid w:val="004956FC"/>
    <w:rsid w:val="00497946"/>
    <w:rsid w:val="004A0598"/>
    <w:rsid w:val="004A2274"/>
    <w:rsid w:val="004A5B98"/>
    <w:rsid w:val="004B1425"/>
    <w:rsid w:val="004B31AB"/>
    <w:rsid w:val="004B36CA"/>
    <w:rsid w:val="004C0895"/>
    <w:rsid w:val="004C1847"/>
    <w:rsid w:val="004C2A19"/>
    <w:rsid w:val="004C71B4"/>
    <w:rsid w:val="004C7CCA"/>
    <w:rsid w:val="004D163B"/>
    <w:rsid w:val="004D1E94"/>
    <w:rsid w:val="004E3473"/>
    <w:rsid w:val="004E45E9"/>
    <w:rsid w:val="004E5BA9"/>
    <w:rsid w:val="004E5FDE"/>
    <w:rsid w:val="004E6178"/>
    <w:rsid w:val="004E68F2"/>
    <w:rsid w:val="004E6F4D"/>
    <w:rsid w:val="004E7D4A"/>
    <w:rsid w:val="004F0E36"/>
    <w:rsid w:val="004F438D"/>
    <w:rsid w:val="004F57DD"/>
    <w:rsid w:val="004F7F96"/>
    <w:rsid w:val="0050163F"/>
    <w:rsid w:val="00503FAA"/>
    <w:rsid w:val="005047B8"/>
    <w:rsid w:val="00505510"/>
    <w:rsid w:val="00505E03"/>
    <w:rsid w:val="00506EDC"/>
    <w:rsid w:val="00507585"/>
    <w:rsid w:val="005101FF"/>
    <w:rsid w:val="005131EB"/>
    <w:rsid w:val="00514896"/>
    <w:rsid w:val="005156C2"/>
    <w:rsid w:val="005207D2"/>
    <w:rsid w:val="005217F9"/>
    <w:rsid w:val="00522985"/>
    <w:rsid w:val="005236A8"/>
    <w:rsid w:val="00524B5F"/>
    <w:rsid w:val="005255A0"/>
    <w:rsid w:val="005315CB"/>
    <w:rsid w:val="00533F04"/>
    <w:rsid w:val="0053432B"/>
    <w:rsid w:val="0054171D"/>
    <w:rsid w:val="005422D3"/>
    <w:rsid w:val="005424AD"/>
    <w:rsid w:val="00542AE9"/>
    <w:rsid w:val="00544C62"/>
    <w:rsid w:val="005501FC"/>
    <w:rsid w:val="00550576"/>
    <w:rsid w:val="00550C4E"/>
    <w:rsid w:val="005518CD"/>
    <w:rsid w:val="00553A3A"/>
    <w:rsid w:val="0055441A"/>
    <w:rsid w:val="00554A38"/>
    <w:rsid w:val="00555EDE"/>
    <w:rsid w:val="00556859"/>
    <w:rsid w:val="00557E22"/>
    <w:rsid w:val="0056227C"/>
    <w:rsid w:val="00562C10"/>
    <w:rsid w:val="0056499C"/>
    <w:rsid w:val="0056507C"/>
    <w:rsid w:val="00567BAE"/>
    <w:rsid w:val="00570ED2"/>
    <w:rsid w:val="005720BD"/>
    <w:rsid w:val="0057448F"/>
    <w:rsid w:val="00575A0C"/>
    <w:rsid w:val="00576182"/>
    <w:rsid w:val="00577739"/>
    <w:rsid w:val="00580561"/>
    <w:rsid w:val="0059107C"/>
    <w:rsid w:val="00592AFB"/>
    <w:rsid w:val="0059498D"/>
    <w:rsid w:val="00594B69"/>
    <w:rsid w:val="005A07DF"/>
    <w:rsid w:val="005A098B"/>
    <w:rsid w:val="005A3E18"/>
    <w:rsid w:val="005A4EB1"/>
    <w:rsid w:val="005A6D87"/>
    <w:rsid w:val="005B010A"/>
    <w:rsid w:val="005B1D2B"/>
    <w:rsid w:val="005B224A"/>
    <w:rsid w:val="005B56EB"/>
    <w:rsid w:val="005C408B"/>
    <w:rsid w:val="005C4992"/>
    <w:rsid w:val="005C5479"/>
    <w:rsid w:val="005C689D"/>
    <w:rsid w:val="005C7043"/>
    <w:rsid w:val="005D0D9E"/>
    <w:rsid w:val="005D47D0"/>
    <w:rsid w:val="005E1407"/>
    <w:rsid w:val="005E3B8F"/>
    <w:rsid w:val="005E3C73"/>
    <w:rsid w:val="005E4741"/>
    <w:rsid w:val="005E4FE2"/>
    <w:rsid w:val="005E5995"/>
    <w:rsid w:val="005E6040"/>
    <w:rsid w:val="005E64E0"/>
    <w:rsid w:val="005E7975"/>
    <w:rsid w:val="005F2CE8"/>
    <w:rsid w:val="005F3544"/>
    <w:rsid w:val="005F4F97"/>
    <w:rsid w:val="005F7BEC"/>
    <w:rsid w:val="00601C84"/>
    <w:rsid w:val="006041E1"/>
    <w:rsid w:val="0060603F"/>
    <w:rsid w:val="006063AC"/>
    <w:rsid w:val="00610562"/>
    <w:rsid w:val="006141E7"/>
    <w:rsid w:val="00614B9D"/>
    <w:rsid w:val="00620415"/>
    <w:rsid w:val="00621A70"/>
    <w:rsid w:val="00623302"/>
    <w:rsid w:val="00626972"/>
    <w:rsid w:val="00634BF2"/>
    <w:rsid w:val="00635077"/>
    <w:rsid w:val="00637C41"/>
    <w:rsid w:val="006459EC"/>
    <w:rsid w:val="0064624C"/>
    <w:rsid w:val="006475BD"/>
    <w:rsid w:val="00650F4A"/>
    <w:rsid w:val="00653E39"/>
    <w:rsid w:val="0065554E"/>
    <w:rsid w:val="00655CFE"/>
    <w:rsid w:val="006567B7"/>
    <w:rsid w:val="006569BD"/>
    <w:rsid w:val="00656E95"/>
    <w:rsid w:val="006623D1"/>
    <w:rsid w:val="0067008D"/>
    <w:rsid w:val="006707CF"/>
    <w:rsid w:val="00670FC5"/>
    <w:rsid w:val="0067298D"/>
    <w:rsid w:val="006731C2"/>
    <w:rsid w:val="00673820"/>
    <w:rsid w:val="006742D3"/>
    <w:rsid w:val="00674F8F"/>
    <w:rsid w:val="00675574"/>
    <w:rsid w:val="00677B28"/>
    <w:rsid w:val="006827BE"/>
    <w:rsid w:val="00684118"/>
    <w:rsid w:val="006877F7"/>
    <w:rsid w:val="006937EE"/>
    <w:rsid w:val="0069454B"/>
    <w:rsid w:val="006A0785"/>
    <w:rsid w:val="006A0AB9"/>
    <w:rsid w:val="006A125C"/>
    <w:rsid w:val="006A3C95"/>
    <w:rsid w:val="006A4F19"/>
    <w:rsid w:val="006A52E1"/>
    <w:rsid w:val="006A688D"/>
    <w:rsid w:val="006B0D3F"/>
    <w:rsid w:val="006B1464"/>
    <w:rsid w:val="006B2990"/>
    <w:rsid w:val="006B31AE"/>
    <w:rsid w:val="006B4428"/>
    <w:rsid w:val="006B60B7"/>
    <w:rsid w:val="006C1204"/>
    <w:rsid w:val="006C198A"/>
    <w:rsid w:val="006C2963"/>
    <w:rsid w:val="006C58EF"/>
    <w:rsid w:val="006C5DB3"/>
    <w:rsid w:val="006C677A"/>
    <w:rsid w:val="006D160D"/>
    <w:rsid w:val="006D1F4E"/>
    <w:rsid w:val="006D2755"/>
    <w:rsid w:val="006D4B4B"/>
    <w:rsid w:val="006D5A8E"/>
    <w:rsid w:val="006D5B24"/>
    <w:rsid w:val="006D6554"/>
    <w:rsid w:val="006D7CA0"/>
    <w:rsid w:val="006E0000"/>
    <w:rsid w:val="006E04FB"/>
    <w:rsid w:val="006E0D6A"/>
    <w:rsid w:val="006E23F1"/>
    <w:rsid w:val="006E3455"/>
    <w:rsid w:val="006E35D6"/>
    <w:rsid w:val="006E41F2"/>
    <w:rsid w:val="006F133C"/>
    <w:rsid w:val="006F1A9F"/>
    <w:rsid w:val="006F2CD5"/>
    <w:rsid w:val="006F34A3"/>
    <w:rsid w:val="006F3818"/>
    <w:rsid w:val="006F3DDA"/>
    <w:rsid w:val="0070090E"/>
    <w:rsid w:val="00711378"/>
    <w:rsid w:val="00713A32"/>
    <w:rsid w:val="00715602"/>
    <w:rsid w:val="00715B65"/>
    <w:rsid w:val="0072314C"/>
    <w:rsid w:val="00724838"/>
    <w:rsid w:val="00724DF4"/>
    <w:rsid w:val="00726167"/>
    <w:rsid w:val="0072653E"/>
    <w:rsid w:val="007269DB"/>
    <w:rsid w:val="00726B1B"/>
    <w:rsid w:val="00726F4A"/>
    <w:rsid w:val="00730A18"/>
    <w:rsid w:val="00732F20"/>
    <w:rsid w:val="007340FF"/>
    <w:rsid w:val="00736C88"/>
    <w:rsid w:val="007378DA"/>
    <w:rsid w:val="00741802"/>
    <w:rsid w:val="00743331"/>
    <w:rsid w:val="00743FAB"/>
    <w:rsid w:val="00745696"/>
    <w:rsid w:val="00746EF4"/>
    <w:rsid w:val="00751F95"/>
    <w:rsid w:val="00752DA5"/>
    <w:rsid w:val="00753E7A"/>
    <w:rsid w:val="007621B8"/>
    <w:rsid w:val="007635EE"/>
    <w:rsid w:val="00765210"/>
    <w:rsid w:val="007676D9"/>
    <w:rsid w:val="00770A37"/>
    <w:rsid w:val="00773639"/>
    <w:rsid w:val="0077561E"/>
    <w:rsid w:val="00776AFF"/>
    <w:rsid w:val="007811D2"/>
    <w:rsid w:val="0078215E"/>
    <w:rsid w:val="00782853"/>
    <w:rsid w:val="007847CE"/>
    <w:rsid w:val="007860C3"/>
    <w:rsid w:val="00787DCB"/>
    <w:rsid w:val="007916A0"/>
    <w:rsid w:val="00793BE3"/>
    <w:rsid w:val="00793E85"/>
    <w:rsid w:val="00796663"/>
    <w:rsid w:val="00796A20"/>
    <w:rsid w:val="00796F73"/>
    <w:rsid w:val="00797035"/>
    <w:rsid w:val="007A0034"/>
    <w:rsid w:val="007A0E8F"/>
    <w:rsid w:val="007A1B70"/>
    <w:rsid w:val="007A2ADE"/>
    <w:rsid w:val="007A3B54"/>
    <w:rsid w:val="007A4B86"/>
    <w:rsid w:val="007A5158"/>
    <w:rsid w:val="007A5289"/>
    <w:rsid w:val="007A677C"/>
    <w:rsid w:val="007A792D"/>
    <w:rsid w:val="007B4A84"/>
    <w:rsid w:val="007B57B7"/>
    <w:rsid w:val="007C0F9B"/>
    <w:rsid w:val="007C44B4"/>
    <w:rsid w:val="007C52A0"/>
    <w:rsid w:val="007D1557"/>
    <w:rsid w:val="007D3B11"/>
    <w:rsid w:val="007D4A3A"/>
    <w:rsid w:val="007D6EE3"/>
    <w:rsid w:val="007E139E"/>
    <w:rsid w:val="007E2A24"/>
    <w:rsid w:val="007E7703"/>
    <w:rsid w:val="007F0FC4"/>
    <w:rsid w:val="007F0FCC"/>
    <w:rsid w:val="007F1D07"/>
    <w:rsid w:val="007F1F27"/>
    <w:rsid w:val="007F4D24"/>
    <w:rsid w:val="007F5060"/>
    <w:rsid w:val="007F59C5"/>
    <w:rsid w:val="007F6A95"/>
    <w:rsid w:val="008002E7"/>
    <w:rsid w:val="008018B2"/>
    <w:rsid w:val="0080440F"/>
    <w:rsid w:val="008048AA"/>
    <w:rsid w:val="00804E88"/>
    <w:rsid w:val="0081085D"/>
    <w:rsid w:val="00810E03"/>
    <w:rsid w:val="008140A9"/>
    <w:rsid w:val="00817DC3"/>
    <w:rsid w:val="00820B00"/>
    <w:rsid w:val="00830E4C"/>
    <w:rsid w:val="00830F73"/>
    <w:rsid w:val="008313FE"/>
    <w:rsid w:val="00833ABC"/>
    <w:rsid w:val="00840B01"/>
    <w:rsid w:val="008429B3"/>
    <w:rsid w:val="0084504A"/>
    <w:rsid w:val="0085121B"/>
    <w:rsid w:val="008512F0"/>
    <w:rsid w:val="00853EFD"/>
    <w:rsid w:val="00856C85"/>
    <w:rsid w:val="0086018D"/>
    <w:rsid w:val="008657D9"/>
    <w:rsid w:val="00866671"/>
    <w:rsid w:val="0086722F"/>
    <w:rsid w:val="00870795"/>
    <w:rsid w:val="00873DA2"/>
    <w:rsid w:val="00874C35"/>
    <w:rsid w:val="00876F80"/>
    <w:rsid w:val="00877290"/>
    <w:rsid w:val="00880B9F"/>
    <w:rsid w:val="008879E0"/>
    <w:rsid w:val="0089200A"/>
    <w:rsid w:val="008929FD"/>
    <w:rsid w:val="0089362B"/>
    <w:rsid w:val="00893E4A"/>
    <w:rsid w:val="00894837"/>
    <w:rsid w:val="0089517F"/>
    <w:rsid w:val="008977B1"/>
    <w:rsid w:val="008A0A1E"/>
    <w:rsid w:val="008A11A8"/>
    <w:rsid w:val="008A5339"/>
    <w:rsid w:val="008A5C97"/>
    <w:rsid w:val="008A7F1A"/>
    <w:rsid w:val="008B0925"/>
    <w:rsid w:val="008B4A49"/>
    <w:rsid w:val="008B4BE1"/>
    <w:rsid w:val="008B7A05"/>
    <w:rsid w:val="008C3095"/>
    <w:rsid w:val="008D0141"/>
    <w:rsid w:val="008D02CD"/>
    <w:rsid w:val="008D0E42"/>
    <w:rsid w:val="008D364A"/>
    <w:rsid w:val="008D42FA"/>
    <w:rsid w:val="008D59EE"/>
    <w:rsid w:val="008D6334"/>
    <w:rsid w:val="008E2C66"/>
    <w:rsid w:val="008F14F8"/>
    <w:rsid w:val="008F3D06"/>
    <w:rsid w:val="008F424D"/>
    <w:rsid w:val="008F4E25"/>
    <w:rsid w:val="00903F9C"/>
    <w:rsid w:val="00906B82"/>
    <w:rsid w:val="009125C4"/>
    <w:rsid w:val="00912EEB"/>
    <w:rsid w:val="00913C7F"/>
    <w:rsid w:val="00913F3B"/>
    <w:rsid w:val="0091528E"/>
    <w:rsid w:val="009152FB"/>
    <w:rsid w:val="00917BE4"/>
    <w:rsid w:val="00920B03"/>
    <w:rsid w:val="009214E9"/>
    <w:rsid w:val="00922402"/>
    <w:rsid w:val="0092329E"/>
    <w:rsid w:val="0092395A"/>
    <w:rsid w:val="00925BAA"/>
    <w:rsid w:val="009267C5"/>
    <w:rsid w:val="00936A59"/>
    <w:rsid w:val="00940BB9"/>
    <w:rsid w:val="00942421"/>
    <w:rsid w:val="009427BC"/>
    <w:rsid w:val="00942B57"/>
    <w:rsid w:val="00946D45"/>
    <w:rsid w:val="00951DB5"/>
    <w:rsid w:val="00956520"/>
    <w:rsid w:val="00963390"/>
    <w:rsid w:val="00967777"/>
    <w:rsid w:val="00967D78"/>
    <w:rsid w:val="00972A2C"/>
    <w:rsid w:val="00973458"/>
    <w:rsid w:val="00980B7A"/>
    <w:rsid w:val="00986EA0"/>
    <w:rsid w:val="00987B6E"/>
    <w:rsid w:val="00995247"/>
    <w:rsid w:val="00997E99"/>
    <w:rsid w:val="009A0C47"/>
    <w:rsid w:val="009A129B"/>
    <w:rsid w:val="009A231B"/>
    <w:rsid w:val="009A3292"/>
    <w:rsid w:val="009A6F5E"/>
    <w:rsid w:val="009B243B"/>
    <w:rsid w:val="009B3054"/>
    <w:rsid w:val="009B4A50"/>
    <w:rsid w:val="009C497C"/>
    <w:rsid w:val="009C72CA"/>
    <w:rsid w:val="009D17FA"/>
    <w:rsid w:val="009D18C9"/>
    <w:rsid w:val="009D6176"/>
    <w:rsid w:val="009E1C10"/>
    <w:rsid w:val="009E2149"/>
    <w:rsid w:val="009E31C4"/>
    <w:rsid w:val="009E323C"/>
    <w:rsid w:val="009E43AD"/>
    <w:rsid w:val="009E4E36"/>
    <w:rsid w:val="009E687B"/>
    <w:rsid w:val="009E71BF"/>
    <w:rsid w:val="009F0A88"/>
    <w:rsid w:val="009F2F76"/>
    <w:rsid w:val="009F4CFB"/>
    <w:rsid w:val="009F7158"/>
    <w:rsid w:val="00A038C5"/>
    <w:rsid w:val="00A0690C"/>
    <w:rsid w:val="00A16606"/>
    <w:rsid w:val="00A20FD8"/>
    <w:rsid w:val="00A2325E"/>
    <w:rsid w:val="00A27D6A"/>
    <w:rsid w:val="00A35765"/>
    <w:rsid w:val="00A37902"/>
    <w:rsid w:val="00A418B5"/>
    <w:rsid w:val="00A45395"/>
    <w:rsid w:val="00A47413"/>
    <w:rsid w:val="00A478C0"/>
    <w:rsid w:val="00A5096D"/>
    <w:rsid w:val="00A51585"/>
    <w:rsid w:val="00A51D0E"/>
    <w:rsid w:val="00A53BAB"/>
    <w:rsid w:val="00A53EF2"/>
    <w:rsid w:val="00A54AD5"/>
    <w:rsid w:val="00A5665F"/>
    <w:rsid w:val="00A5693C"/>
    <w:rsid w:val="00A57687"/>
    <w:rsid w:val="00A60E4E"/>
    <w:rsid w:val="00A63EF6"/>
    <w:rsid w:val="00A651C6"/>
    <w:rsid w:val="00A67305"/>
    <w:rsid w:val="00A67F48"/>
    <w:rsid w:val="00A715C7"/>
    <w:rsid w:val="00A71E96"/>
    <w:rsid w:val="00A752B9"/>
    <w:rsid w:val="00A81C9A"/>
    <w:rsid w:val="00A83B24"/>
    <w:rsid w:val="00A84900"/>
    <w:rsid w:val="00A8586D"/>
    <w:rsid w:val="00A85D59"/>
    <w:rsid w:val="00A87D80"/>
    <w:rsid w:val="00A92619"/>
    <w:rsid w:val="00A964BC"/>
    <w:rsid w:val="00AA0DEC"/>
    <w:rsid w:val="00AA1ED7"/>
    <w:rsid w:val="00AA2F5B"/>
    <w:rsid w:val="00AA31A2"/>
    <w:rsid w:val="00AA427C"/>
    <w:rsid w:val="00AA4B7F"/>
    <w:rsid w:val="00AA766E"/>
    <w:rsid w:val="00AA7E19"/>
    <w:rsid w:val="00AB2D68"/>
    <w:rsid w:val="00AB7FC9"/>
    <w:rsid w:val="00AC0B6A"/>
    <w:rsid w:val="00AC226F"/>
    <w:rsid w:val="00AC2713"/>
    <w:rsid w:val="00AC279F"/>
    <w:rsid w:val="00AC3214"/>
    <w:rsid w:val="00AC6260"/>
    <w:rsid w:val="00AC735D"/>
    <w:rsid w:val="00AC7544"/>
    <w:rsid w:val="00AD2187"/>
    <w:rsid w:val="00AD4930"/>
    <w:rsid w:val="00AD4949"/>
    <w:rsid w:val="00AD67DF"/>
    <w:rsid w:val="00AD6DBC"/>
    <w:rsid w:val="00AD7723"/>
    <w:rsid w:val="00AD7AB0"/>
    <w:rsid w:val="00AE0618"/>
    <w:rsid w:val="00AE09E7"/>
    <w:rsid w:val="00AE7067"/>
    <w:rsid w:val="00AF4B78"/>
    <w:rsid w:val="00AF4CE8"/>
    <w:rsid w:val="00AF53F2"/>
    <w:rsid w:val="00AF597E"/>
    <w:rsid w:val="00AF7162"/>
    <w:rsid w:val="00AF7247"/>
    <w:rsid w:val="00B01AB3"/>
    <w:rsid w:val="00B052DF"/>
    <w:rsid w:val="00B065BF"/>
    <w:rsid w:val="00B07C08"/>
    <w:rsid w:val="00B1289E"/>
    <w:rsid w:val="00B13A89"/>
    <w:rsid w:val="00B15BF0"/>
    <w:rsid w:val="00B164D4"/>
    <w:rsid w:val="00B16561"/>
    <w:rsid w:val="00B1664F"/>
    <w:rsid w:val="00B169C0"/>
    <w:rsid w:val="00B17B4D"/>
    <w:rsid w:val="00B2136B"/>
    <w:rsid w:val="00B23273"/>
    <w:rsid w:val="00B24B8F"/>
    <w:rsid w:val="00B31670"/>
    <w:rsid w:val="00B33C82"/>
    <w:rsid w:val="00B34AF1"/>
    <w:rsid w:val="00B352FF"/>
    <w:rsid w:val="00B369EE"/>
    <w:rsid w:val="00B37518"/>
    <w:rsid w:val="00B37CB6"/>
    <w:rsid w:val="00B41BBA"/>
    <w:rsid w:val="00B421B0"/>
    <w:rsid w:val="00B4325E"/>
    <w:rsid w:val="00B442ED"/>
    <w:rsid w:val="00B47177"/>
    <w:rsid w:val="00B5242B"/>
    <w:rsid w:val="00B52754"/>
    <w:rsid w:val="00B52E2E"/>
    <w:rsid w:val="00B54172"/>
    <w:rsid w:val="00B56ACB"/>
    <w:rsid w:val="00B56FEE"/>
    <w:rsid w:val="00B60C94"/>
    <w:rsid w:val="00B618E2"/>
    <w:rsid w:val="00B6340C"/>
    <w:rsid w:val="00B6650C"/>
    <w:rsid w:val="00B7109C"/>
    <w:rsid w:val="00B72034"/>
    <w:rsid w:val="00B7522F"/>
    <w:rsid w:val="00B777D6"/>
    <w:rsid w:val="00B80B6B"/>
    <w:rsid w:val="00B82183"/>
    <w:rsid w:val="00B83F21"/>
    <w:rsid w:val="00B86FBE"/>
    <w:rsid w:val="00B87BF3"/>
    <w:rsid w:val="00B90A35"/>
    <w:rsid w:val="00B93156"/>
    <w:rsid w:val="00B960E9"/>
    <w:rsid w:val="00B96FC6"/>
    <w:rsid w:val="00BA3959"/>
    <w:rsid w:val="00BA3E38"/>
    <w:rsid w:val="00BA43B3"/>
    <w:rsid w:val="00BA6AAD"/>
    <w:rsid w:val="00BA7B7A"/>
    <w:rsid w:val="00BB71E7"/>
    <w:rsid w:val="00BC025F"/>
    <w:rsid w:val="00BC3EB4"/>
    <w:rsid w:val="00BC47F0"/>
    <w:rsid w:val="00BC4A9A"/>
    <w:rsid w:val="00BC4E36"/>
    <w:rsid w:val="00BC5229"/>
    <w:rsid w:val="00BC5486"/>
    <w:rsid w:val="00BC74A2"/>
    <w:rsid w:val="00BD1254"/>
    <w:rsid w:val="00BD1AF4"/>
    <w:rsid w:val="00BD217A"/>
    <w:rsid w:val="00BD230D"/>
    <w:rsid w:val="00BD28D6"/>
    <w:rsid w:val="00BD3BAB"/>
    <w:rsid w:val="00BD401D"/>
    <w:rsid w:val="00BD46D2"/>
    <w:rsid w:val="00BD5703"/>
    <w:rsid w:val="00BD642D"/>
    <w:rsid w:val="00BD6E49"/>
    <w:rsid w:val="00BD7E42"/>
    <w:rsid w:val="00BE09AF"/>
    <w:rsid w:val="00BE7A3E"/>
    <w:rsid w:val="00BF01EC"/>
    <w:rsid w:val="00BF4C1B"/>
    <w:rsid w:val="00BF5422"/>
    <w:rsid w:val="00BF7BDA"/>
    <w:rsid w:val="00C01C21"/>
    <w:rsid w:val="00C02753"/>
    <w:rsid w:val="00C027CF"/>
    <w:rsid w:val="00C045CC"/>
    <w:rsid w:val="00C06C0B"/>
    <w:rsid w:val="00C07F82"/>
    <w:rsid w:val="00C10700"/>
    <w:rsid w:val="00C1316C"/>
    <w:rsid w:val="00C16123"/>
    <w:rsid w:val="00C2079A"/>
    <w:rsid w:val="00C21EB4"/>
    <w:rsid w:val="00C227FC"/>
    <w:rsid w:val="00C25A86"/>
    <w:rsid w:val="00C25F4E"/>
    <w:rsid w:val="00C27E37"/>
    <w:rsid w:val="00C32EE3"/>
    <w:rsid w:val="00C33DD9"/>
    <w:rsid w:val="00C366CD"/>
    <w:rsid w:val="00C36A0E"/>
    <w:rsid w:val="00C37388"/>
    <w:rsid w:val="00C4009E"/>
    <w:rsid w:val="00C4375B"/>
    <w:rsid w:val="00C456F9"/>
    <w:rsid w:val="00C51EDD"/>
    <w:rsid w:val="00C54B2B"/>
    <w:rsid w:val="00C56409"/>
    <w:rsid w:val="00C6279D"/>
    <w:rsid w:val="00C63564"/>
    <w:rsid w:val="00C63D54"/>
    <w:rsid w:val="00C6519F"/>
    <w:rsid w:val="00C65DCD"/>
    <w:rsid w:val="00C71F08"/>
    <w:rsid w:val="00C740F2"/>
    <w:rsid w:val="00C76587"/>
    <w:rsid w:val="00C804F8"/>
    <w:rsid w:val="00C80B17"/>
    <w:rsid w:val="00C813A5"/>
    <w:rsid w:val="00C815B5"/>
    <w:rsid w:val="00C830AC"/>
    <w:rsid w:val="00C86032"/>
    <w:rsid w:val="00C87114"/>
    <w:rsid w:val="00C92D72"/>
    <w:rsid w:val="00C93E82"/>
    <w:rsid w:val="00C94680"/>
    <w:rsid w:val="00C94ADC"/>
    <w:rsid w:val="00C94BB5"/>
    <w:rsid w:val="00C94C1E"/>
    <w:rsid w:val="00CA0564"/>
    <w:rsid w:val="00CA214E"/>
    <w:rsid w:val="00CA3477"/>
    <w:rsid w:val="00CA6250"/>
    <w:rsid w:val="00CB211D"/>
    <w:rsid w:val="00CB34E7"/>
    <w:rsid w:val="00CB7D0A"/>
    <w:rsid w:val="00CC6DE5"/>
    <w:rsid w:val="00CC7357"/>
    <w:rsid w:val="00CC73E6"/>
    <w:rsid w:val="00CC74A2"/>
    <w:rsid w:val="00CD2CB3"/>
    <w:rsid w:val="00CD7450"/>
    <w:rsid w:val="00CD7670"/>
    <w:rsid w:val="00CE17AA"/>
    <w:rsid w:val="00CE212F"/>
    <w:rsid w:val="00CE2F51"/>
    <w:rsid w:val="00CE3BEF"/>
    <w:rsid w:val="00CE5F27"/>
    <w:rsid w:val="00CE7564"/>
    <w:rsid w:val="00CF0D5C"/>
    <w:rsid w:val="00CF311B"/>
    <w:rsid w:val="00CF3640"/>
    <w:rsid w:val="00CF3AAE"/>
    <w:rsid w:val="00CF4F64"/>
    <w:rsid w:val="00CF62AD"/>
    <w:rsid w:val="00CF6EF1"/>
    <w:rsid w:val="00D046F8"/>
    <w:rsid w:val="00D11097"/>
    <w:rsid w:val="00D15B7C"/>
    <w:rsid w:val="00D16263"/>
    <w:rsid w:val="00D16540"/>
    <w:rsid w:val="00D16854"/>
    <w:rsid w:val="00D16E47"/>
    <w:rsid w:val="00D212BE"/>
    <w:rsid w:val="00D23D4D"/>
    <w:rsid w:val="00D2448D"/>
    <w:rsid w:val="00D26C84"/>
    <w:rsid w:val="00D323E2"/>
    <w:rsid w:val="00D346F7"/>
    <w:rsid w:val="00D36EF1"/>
    <w:rsid w:val="00D37DAF"/>
    <w:rsid w:val="00D40150"/>
    <w:rsid w:val="00D4021A"/>
    <w:rsid w:val="00D43117"/>
    <w:rsid w:val="00D44DC9"/>
    <w:rsid w:val="00D51368"/>
    <w:rsid w:val="00D53F7A"/>
    <w:rsid w:val="00D54270"/>
    <w:rsid w:val="00D55E37"/>
    <w:rsid w:val="00D55E8E"/>
    <w:rsid w:val="00D5614C"/>
    <w:rsid w:val="00D56C88"/>
    <w:rsid w:val="00D57A00"/>
    <w:rsid w:val="00D57F21"/>
    <w:rsid w:val="00D61231"/>
    <w:rsid w:val="00D63330"/>
    <w:rsid w:val="00D65219"/>
    <w:rsid w:val="00D653CB"/>
    <w:rsid w:val="00D67490"/>
    <w:rsid w:val="00D706D8"/>
    <w:rsid w:val="00D70FE1"/>
    <w:rsid w:val="00D7191F"/>
    <w:rsid w:val="00D71D04"/>
    <w:rsid w:val="00D73D01"/>
    <w:rsid w:val="00D74FC1"/>
    <w:rsid w:val="00D752AD"/>
    <w:rsid w:val="00D77FC1"/>
    <w:rsid w:val="00D80DBE"/>
    <w:rsid w:val="00D814FB"/>
    <w:rsid w:val="00D81783"/>
    <w:rsid w:val="00D8276C"/>
    <w:rsid w:val="00D83B28"/>
    <w:rsid w:val="00D83D7E"/>
    <w:rsid w:val="00D83DD7"/>
    <w:rsid w:val="00D86F68"/>
    <w:rsid w:val="00D87CB2"/>
    <w:rsid w:val="00D90521"/>
    <w:rsid w:val="00D9080E"/>
    <w:rsid w:val="00D909BC"/>
    <w:rsid w:val="00D95639"/>
    <w:rsid w:val="00DA1BAF"/>
    <w:rsid w:val="00DA2CDB"/>
    <w:rsid w:val="00DA3D7E"/>
    <w:rsid w:val="00DA48E8"/>
    <w:rsid w:val="00DA69C6"/>
    <w:rsid w:val="00DB1BAE"/>
    <w:rsid w:val="00DB4A52"/>
    <w:rsid w:val="00DB4B93"/>
    <w:rsid w:val="00DC259A"/>
    <w:rsid w:val="00DC262C"/>
    <w:rsid w:val="00DC2E4E"/>
    <w:rsid w:val="00DC3EE1"/>
    <w:rsid w:val="00DC5C03"/>
    <w:rsid w:val="00DC6EE3"/>
    <w:rsid w:val="00DD2A56"/>
    <w:rsid w:val="00DD4C7F"/>
    <w:rsid w:val="00DD6709"/>
    <w:rsid w:val="00DD7A4E"/>
    <w:rsid w:val="00DD7EA3"/>
    <w:rsid w:val="00DE0992"/>
    <w:rsid w:val="00DE11B7"/>
    <w:rsid w:val="00DE50F8"/>
    <w:rsid w:val="00DE629C"/>
    <w:rsid w:val="00DF1104"/>
    <w:rsid w:val="00DF1B51"/>
    <w:rsid w:val="00DF2A7E"/>
    <w:rsid w:val="00DF421C"/>
    <w:rsid w:val="00DF6911"/>
    <w:rsid w:val="00E015A7"/>
    <w:rsid w:val="00E02135"/>
    <w:rsid w:val="00E02283"/>
    <w:rsid w:val="00E17714"/>
    <w:rsid w:val="00E21D2C"/>
    <w:rsid w:val="00E24D49"/>
    <w:rsid w:val="00E30CD3"/>
    <w:rsid w:val="00E31F25"/>
    <w:rsid w:val="00E322D3"/>
    <w:rsid w:val="00E34712"/>
    <w:rsid w:val="00E34A18"/>
    <w:rsid w:val="00E35FB2"/>
    <w:rsid w:val="00E366DD"/>
    <w:rsid w:val="00E377CC"/>
    <w:rsid w:val="00E41C8F"/>
    <w:rsid w:val="00E43E9F"/>
    <w:rsid w:val="00E46313"/>
    <w:rsid w:val="00E53BA2"/>
    <w:rsid w:val="00E5542E"/>
    <w:rsid w:val="00E57319"/>
    <w:rsid w:val="00E6031C"/>
    <w:rsid w:val="00E61332"/>
    <w:rsid w:val="00E62421"/>
    <w:rsid w:val="00E625AE"/>
    <w:rsid w:val="00E65B4C"/>
    <w:rsid w:val="00E65C1F"/>
    <w:rsid w:val="00E67902"/>
    <w:rsid w:val="00E7167F"/>
    <w:rsid w:val="00E75B1E"/>
    <w:rsid w:val="00E7716A"/>
    <w:rsid w:val="00E803A8"/>
    <w:rsid w:val="00E8344B"/>
    <w:rsid w:val="00E872E9"/>
    <w:rsid w:val="00E907FE"/>
    <w:rsid w:val="00E91D08"/>
    <w:rsid w:val="00E9354B"/>
    <w:rsid w:val="00E94948"/>
    <w:rsid w:val="00E95CCF"/>
    <w:rsid w:val="00E96EA0"/>
    <w:rsid w:val="00E97462"/>
    <w:rsid w:val="00E97875"/>
    <w:rsid w:val="00EA12EB"/>
    <w:rsid w:val="00EA1674"/>
    <w:rsid w:val="00EA44D4"/>
    <w:rsid w:val="00EA6D46"/>
    <w:rsid w:val="00EB0EEF"/>
    <w:rsid w:val="00EB1ED3"/>
    <w:rsid w:val="00EB3A95"/>
    <w:rsid w:val="00EB6135"/>
    <w:rsid w:val="00EB73FC"/>
    <w:rsid w:val="00EB7AC8"/>
    <w:rsid w:val="00EC6D08"/>
    <w:rsid w:val="00ED1D4D"/>
    <w:rsid w:val="00ED3229"/>
    <w:rsid w:val="00ED3959"/>
    <w:rsid w:val="00ED468D"/>
    <w:rsid w:val="00ED6648"/>
    <w:rsid w:val="00ED6CFB"/>
    <w:rsid w:val="00EE21C5"/>
    <w:rsid w:val="00EE63D0"/>
    <w:rsid w:val="00EE6DB3"/>
    <w:rsid w:val="00EF07C5"/>
    <w:rsid w:val="00EF43CD"/>
    <w:rsid w:val="00EF5EF7"/>
    <w:rsid w:val="00EF678F"/>
    <w:rsid w:val="00EF71DE"/>
    <w:rsid w:val="00EF7434"/>
    <w:rsid w:val="00F01BF9"/>
    <w:rsid w:val="00F036C6"/>
    <w:rsid w:val="00F03873"/>
    <w:rsid w:val="00F04186"/>
    <w:rsid w:val="00F0688F"/>
    <w:rsid w:val="00F11252"/>
    <w:rsid w:val="00F128D7"/>
    <w:rsid w:val="00F13CC9"/>
    <w:rsid w:val="00F13D35"/>
    <w:rsid w:val="00F13E4D"/>
    <w:rsid w:val="00F15031"/>
    <w:rsid w:val="00F17211"/>
    <w:rsid w:val="00F212F8"/>
    <w:rsid w:val="00F2137E"/>
    <w:rsid w:val="00F26104"/>
    <w:rsid w:val="00F27AA1"/>
    <w:rsid w:val="00F31D50"/>
    <w:rsid w:val="00F31F71"/>
    <w:rsid w:val="00F32A18"/>
    <w:rsid w:val="00F333D9"/>
    <w:rsid w:val="00F343AE"/>
    <w:rsid w:val="00F454FA"/>
    <w:rsid w:val="00F4692A"/>
    <w:rsid w:val="00F46D72"/>
    <w:rsid w:val="00F47481"/>
    <w:rsid w:val="00F501AB"/>
    <w:rsid w:val="00F51422"/>
    <w:rsid w:val="00F51A22"/>
    <w:rsid w:val="00F529CA"/>
    <w:rsid w:val="00F52D42"/>
    <w:rsid w:val="00F55876"/>
    <w:rsid w:val="00F55A61"/>
    <w:rsid w:val="00F62A95"/>
    <w:rsid w:val="00F62D51"/>
    <w:rsid w:val="00F677FE"/>
    <w:rsid w:val="00F67862"/>
    <w:rsid w:val="00F7281B"/>
    <w:rsid w:val="00F765CE"/>
    <w:rsid w:val="00F76F5C"/>
    <w:rsid w:val="00F77FB1"/>
    <w:rsid w:val="00F83F50"/>
    <w:rsid w:val="00F846BC"/>
    <w:rsid w:val="00F85C89"/>
    <w:rsid w:val="00F86BFA"/>
    <w:rsid w:val="00F876C2"/>
    <w:rsid w:val="00F91B62"/>
    <w:rsid w:val="00F92684"/>
    <w:rsid w:val="00FA0EB8"/>
    <w:rsid w:val="00FA20E3"/>
    <w:rsid w:val="00FA5BD4"/>
    <w:rsid w:val="00FB079B"/>
    <w:rsid w:val="00FB11F5"/>
    <w:rsid w:val="00FB1315"/>
    <w:rsid w:val="00FB226C"/>
    <w:rsid w:val="00FB255C"/>
    <w:rsid w:val="00FB2657"/>
    <w:rsid w:val="00FB5AC5"/>
    <w:rsid w:val="00FB68D8"/>
    <w:rsid w:val="00FC0014"/>
    <w:rsid w:val="00FC05EB"/>
    <w:rsid w:val="00FC4621"/>
    <w:rsid w:val="00FC4F6F"/>
    <w:rsid w:val="00FC5DC5"/>
    <w:rsid w:val="00FC684D"/>
    <w:rsid w:val="00FC6AF3"/>
    <w:rsid w:val="00FD2CCE"/>
    <w:rsid w:val="00FD6C83"/>
    <w:rsid w:val="00FD7B94"/>
    <w:rsid w:val="00FE27FC"/>
    <w:rsid w:val="00FF0103"/>
    <w:rsid w:val="00FF1B1B"/>
    <w:rsid w:val="00FF347C"/>
    <w:rsid w:val="00FF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CE08F5"/>
  <w15:docId w15:val="{1F912140-9AB1-47DF-814B-54C5DDEF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2137E"/>
  </w:style>
  <w:style w:type="paragraph" w:styleId="Rubrik1">
    <w:name w:val="heading 1"/>
    <w:basedOn w:val="Normal"/>
    <w:next w:val="Normal"/>
    <w:link w:val="Rubrik1Char"/>
    <w:uiPriority w:val="9"/>
    <w:qFormat/>
    <w:rsid w:val="007A67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7A67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4103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751F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7A67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7A67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4103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nk">
    <w:name w:val="Hyperlink"/>
    <w:basedOn w:val="Standardstycketeckensnitt"/>
    <w:uiPriority w:val="99"/>
    <w:unhideWhenUsed/>
    <w:rsid w:val="00BD230D"/>
    <w:rPr>
      <w:color w:val="0000FF" w:themeColor="hyperlink"/>
      <w:u w:val="single"/>
    </w:rPr>
  </w:style>
  <w:style w:type="character" w:customStyle="1" w:styleId="Rubrik4Char">
    <w:name w:val="Rubrik 4 Char"/>
    <w:basedOn w:val="Standardstycketeckensnitt"/>
    <w:link w:val="Rubrik4"/>
    <w:uiPriority w:val="9"/>
    <w:rsid w:val="00751F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Platshllartext">
    <w:name w:val="Placeholder Text"/>
    <w:basedOn w:val="Standardstycketeckensnitt"/>
    <w:uiPriority w:val="99"/>
    <w:semiHidden/>
    <w:rsid w:val="00E377CC"/>
    <w:rPr>
      <w:color w:val="80808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E37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E377CC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3A296A"/>
    <w:pPr>
      <w:spacing w:after="0" w:line="240" w:lineRule="auto"/>
    </w:pPr>
  </w:style>
  <w:style w:type="paragraph" w:customStyle="1" w:styleId="EndNoteBibliographyTitle">
    <w:name w:val="EndNote Bibliography Title"/>
    <w:basedOn w:val="Normal"/>
    <w:link w:val="EndNoteBibliographyTitleChar"/>
    <w:rsid w:val="008D364A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Rubrik1Char"/>
    <w:link w:val="EndNoteBibliographyTitle"/>
    <w:rsid w:val="008D364A"/>
    <w:rPr>
      <w:rFonts w:ascii="Calibri" w:eastAsiaTheme="majorEastAsia" w:hAnsi="Calibri" w:cs="Calibri"/>
      <w:b w:val="0"/>
      <w:bCs w:val="0"/>
      <w:noProof/>
      <w:color w:val="365F91" w:themeColor="accent1" w:themeShade="BF"/>
      <w:sz w:val="28"/>
      <w:szCs w:val="28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8D364A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Rubrik1Char"/>
    <w:link w:val="EndNoteBibliography"/>
    <w:rsid w:val="008D364A"/>
    <w:rPr>
      <w:rFonts w:ascii="Calibri" w:eastAsiaTheme="majorEastAsia" w:hAnsi="Calibri" w:cs="Calibri"/>
      <w:b w:val="0"/>
      <w:bCs w:val="0"/>
      <w:noProof/>
      <w:color w:val="365F91" w:themeColor="accent1" w:themeShade="BF"/>
      <w:sz w:val="28"/>
      <w:szCs w:val="28"/>
      <w:lang w:val="en-US"/>
    </w:rPr>
  </w:style>
  <w:style w:type="character" w:styleId="Olstomnmnande">
    <w:name w:val="Unresolved Mention"/>
    <w:basedOn w:val="Standardstycketeckensnitt"/>
    <w:uiPriority w:val="99"/>
    <w:semiHidden/>
    <w:unhideWhenUsed/>
    <w:rsid w:val="008D36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2123</TotalTime>
  <Pages>11</Pages>
  <Words>5555</Words>
  <Characters>29447</Characters>
  <Application>Microsoft Office Word</Application>
  <DocSecurity>0</DocSecurity>
  <Lines>245</Lines>
  <Paragraphs>69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Rubriker</vt:lpstr>
      </vt:variant>
      <vt:variant>
        <vt:i4>14</vt:i4>
      </vt:variant>
    </vt:vector>
  </HeadingPairs>
  <TitlesOfParts>
    <vt:vector size="15" baseType="lpstr">
      <vt:lpstr/>
      <vt:lpstr>Autoregressive models</vt:lpstr>
      <vt:lpstr>    One trophic level</vt:lpstr>
      <vt:lpstr>        Log-linear</vt:lpstr>
      <vt:lpstr>        Non-linear, Royama &amp; Kaitala</vt:lpstr>
      <vt:lpstr>        Non-linear, Delayed Ricker</vt:lpstr>
      <vt:lpstr>        Non-linear, perturbation model</vt:lpstr>
      <vt:lpstr>        Nonlinear, SETAR/TAR</vt:lpstr>
      <vt:lpstr>        Time-varying parameters</vt:lpstr>
      <vt:lpstr>        Additional covariates</vt:lpstr>
      <vt:lpstr>    Two trophic levels</vt:lpstr>
      <vt:lpstr>        Interspecific competition</vt:lpstr>
      <vt:lpstr>    Seasonal models</vt:lpstr>
      <vt:lpstr>    Variations on a theme</vt:lpstr>
      <vt:lpstr>    Programming notes</vt:lpstr>
    </vt:vector>
  </TitlesOfParts>
  <Company/>
  <LinksUpToDate>false</LinksUpToDate>
  <CharactersWithSpaces>34933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Hellström</dc:creator>
  <cp:lastModifiedBy>Peter Hellström</cp:lastModifiedBy>
  <cp:revision>2</cp:revision>
  <dcterms:created xsi:type="dcterms:W3CDTF">2011-10-12T11:24:00Z</dcterms:created>
  <dcterms:modified xsi:type="dcterms:W3CDTF">2019-10-30T22:09:00Z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